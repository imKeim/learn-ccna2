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A2F89" w14:textId="77777777" w:rsidR="00F71527" w:rsidRDefault="00A96AB6" w:rsidP="004C409B">
      <w:pPr>
        <w:pStyle w:val="afd"/>
        <w:rPr>
          <w:ins w:id="0" w:author="Антон Носков" w:date="2020-07-21T19:51:00Z"/>
          <w:rStyle w:val="LabTitleInstVersred"/>
        </w:rPr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7312B986538343048EF78979CBA7466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proofErr w:type="spellStart"/>
          <w:r w:rsidR="009B5D84">
            <w:t>Packet</w:t>
          </w:r>
          <w:proofErr w:type="spellEnd"/>
          <w:r w:rsidR="009B5D84">
            <w:t xml:space="preserve"> </w:t>
          </w:r>
          <w:proofErr w:type="spellStart"/>
          <w:r w:rsidR="009B5D84">
            <w:t>Tracer</w:t>
          </w:r>
          <w:proofErr w:type="spellEnd"/>
          <w:r w:rsidR="009B5D84">
            <w:t xml:space="preserve"> — реализация VLAN и </w:t>
          </w:r>
          <w:proofErr w:type="spellStart"/>
          <w:r w:rsidR="009B5D84">
            <w:t>транков</w:t>
          </w:r>
          <w:proofErr w:type="spellEnd"/>
        </w:sdtContent>
      </w:sdt>
      <w:r w:rsidR="009B5D84">
        <w:rPr>
          <w:rStyle w:val="LabTitleInstVersred"/>
        </w:rPr>
        <w:t xml:space="preserve"> </w:t>
      </w:r>
    </w:p>
    <w:p w14:paraId="3B1BCF90" w14:textId="77777777" w:rsidR="00F71527" w:rsidRDefault="00F71527" w:rsidP="004C409B">
      <w:pPr>
        <w:pStyle w:val="afd"/>
        <w:rPr>
          <w:ins w:id="1" w:author="Антон Носков" w:date="2020-07-21T19:51:00Z"/>
          <w:rStyle w:val="LabTitleInstVersred"/>
        </w:rPr>
      </w:pPr>
    </w:p>
    <w:p w14:paraId="625C1C40" w14:textId="74352AFA" w:rsidR="004D36D7" w:rsidRPr="00ED2403" w:rsidDel="00F71527" w:rsidRDefault="009B5D84" w:rsidP="004C409B">
      <w:pPr>
        <w:pStyle w:val="afd"/>
        <w:rPr>
          <w:del w:id="2" w:author="Антон Носков" w:date="2020-07-21T19:51:00Z"/>
          <w:rStyle w:val="LabTitleInstVersred"/>
          <w:b/>
        </w:rPr>
      </w:pPr>
      <w:del w:id="3" w:author="Антон Носков" w:date="2020-07-21T19:51:00Z">
        <w:r w:rsidDel="00F71527">
          <w:rPr>
            <w:rStyle w:val="LabTitleInstVersred"/>
          </w:rPr>
          <w:delText>(версия для инструктора)</w:delText>
        </w:r>
      </w:del>
    </w:p>
    <w:p w14:paraId="02B4B705" w14:textId="24CC849A" w:rsidR="00D778DF" w:rsidRPr="00AE4A9B" w:rsidDel="00F71527" w:rsidRDefault="00D778DF" w:rsidP="00D778DF">
      <w:pPr>
        <w:pStyle w:val="InstNoteRed"/>
        <w:rPr>
          <w:del w:id="4" w:author="Антон Носков" w:date="2020-07-21T19:51:00Z"/>
        </w:rPr>
      </w:pPr>
      <w:del w:id="5" w:author="Антон Носков" w:date="2020-07-21T19:51:00Z">
        <w:r w:rsidDel="00F71527">
          <w:rPr>
            <w:b/>
          </w:rPr>
          <w:delText>Примечание для инструктора</w:delText>
        </w:r>
        <w:r w:rsidRPr="00AE4A9B" w:rsidDel="00F71527">
          <w:delText>. Красный цвет шрифта или выделение серым цветом указывает на текст, который отображается только в экземпляре для инструктора.</w:delText>
        </w:r>
      </w:del>
    </w:p>
    <w:p w14:paraId="7FF1FD1A" w14:textId="77777777" w:rsidR="003F5E4A" w:rsidRDefault="003F5E4A" w:rsidP="003F5E4A">
      <w:pPr>
        <w:pStyle w:val="1"/>
      </w:pPr>
      <w:r>
        <w:t>Таблица адресации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В этой таблице показаны адреса для устройства, интерфейса, IP-адреса, маски подсети, порта коммутатора и vlan."/>
      </w:tblPr>
      <w:tblGrid>
        <w:gridCol w:w="1386"/>
        <w:gridCol w:w="1518"/>
        <w:gridCol w:w="1872"/>
        <w:gridCol w:w="1865"/>
        <w:gridCol w:w="1614"/>
        <w:gridCol w:w="1819"/>
      </w:tblGrid>
      <w:tr w:rsidR="00770A1F" w14:paraId="36D56230" w14:textId="77777777" w:rsidTr="003A3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60" w:type="dxa"/>
          </w:tcPr>
          <w:p w14:paraId="06DF9734" w14:textId="4CD3C265" w:rsidR="000020D9" w:rsidRDefault="000020D9" w:rsidP="008776EF">
            <w:pPr>
              <w:pStyle w:val="TableHeading"/>
            </w:pPr>
            <w:r>
              <w:t>Устройство</w:t>
            </w:r>
          </w:p>
        </w:tc>
        <w:tc>
          <w:tcPr>
            <w:tcW w:w="1530" w:type="dxa"/>
          </w:tcPr>
          <w:p w14:paraId="4AB84D3A" w14:textId="1BE16CD5" w:rsidR="000020D9" w:rsidRDefault="000020D9" w:rsidP="008776EF">
            <w:pPr>
              <w:pStyle w:val="TableHeading"/>
            </w:pPr>
            <w:r>
              <w:t>Интерфейс</w:t>
            </w:r>
          </w:p>
        </w:tc>
        <w:tc>
          <w:tcPr>
            <w:tcW w:w="1890" w:type="dxa"/>
          </w:tcPr>
          <w:p w14:paraId="1B7791C6" w14:textId="783E2420" w:rsidR="000020D9" w:rsidRDefault="000020D9" w:rsidP="008776EF">
            <w:pPr>
              <w:pStyle w:val="TableHeading"/>
            </w:pPr>
            <w:r>
              <w:t>IP-адрес</w:t>
            </w:r>
          </w:p>
        </w:tc>
        <w:tc>
          <w:tcPr>
            <w:tcW w:w="1890" w:type="dxa"/>
          </w:tcPr>
          <w:p w14:paraId="55201B64" w14:textId="0850A44B" w:rsidR="000020D9" w:rsidRDefault="000020D9" w:rsidP="008776EF">
            <w:pPr>
              <w:pStyle w:val="TableHeading"/>
            </w:pPr>
            <w:r>
              <w:t>Маска подсети</w:t>
            </w:r>
          </w:p>
        </w:tc>
        <w:tc>
          <w:tcPr>
            <w:tcW w:w="1620" w:type="dxa"/>
          </w:tcPr>
          <w:p w14:paraId="4BC7A996" w14:textId="0E3EA51B" w:rsidR="000020D9" w:rsidRDefault="000020D9" w:rsidP="008776EF">
            <w:pPr>
              <w:pStyle w:val="TableHeading"/>
            </w:pPr>
            <w:r>
              <w:t>Порт коммутатора</w:t>
            </w:r>
          </w:p>
        </w:tc>
        <w:tc>
          <w:tcPr>
            <w:tcW w:w="1885" w:type="dxa"/>
          </w:tcPr>
          <w:p w14:paraId="45C1CCAA" w14:textId="02063C89" w:rsidR="000020D9" w:rsidRDefault="000020D9" w:rsidP="008776EF">
            <w:pPr>
              <w:pStyle w:val="TableHeading"/>
            </w:pPr>
            <w:r>
              <w:t>VLAN</w:t>
            </w:r>
          </w:p>
        </w:tc>
      </w:tr>
      <w:tr w:rsidR="00210D2F" w14:paraId="0A948A0B" w14:textId="77777777" w:rsidTr="003A3F78">
        <w:tc>
          <w:tcPr>
            <w:tcW w:w="1260" w:type="dxa"/>
          </w:tcPr>
          <w:p w14:paraId="33248968" w14:textId="58924C0B" w:rsidR="000020D9" w:rsidRDefault="008776EF" w:rsidP="008776EF">
            <w:pPr>
              <w:pStyle w:val="TableText"/>
            </w:pPr>
            <w:r>
              <w:t>PC1</w:t>
            </w:r>
          </w:p>
        </w:tc>
        <w:tc>
          <w:tcPr>
            <w:tcW w:w="1530" w:type="dxa"/>
          </w:tcPr>
          <w:p w14:paraId="1BB81694" w14:textId="69DE0612" w:rsidR="000020D9" w:rsidRDefault="00210D2F" w:rsidP="008776EF">
            <w:pPr>
              <w:pStyle w:val="TableText"/>
            </w:pPr>
            <w:r>
              <w:t>NIC</w:t>
            </w:r>
          </w:p>
        </w:tc>
        <w:tc>
          <w:tcPr>
            <w:tcW w:w="1890" w:type="dxa"/>
          </w:tcPr>
          <w:p w14:paraId="0046DD4C" w14:textId="224DA3A4" w:rsidR="000020D9" w:rsidRDefault="009979AA" w:rsidP="008776EF">
            <w:pPr>
              <w:pStyle w:val="TableText"/>
            </w:pPr>
            <w:r>
              <w:t>192.168.10.10</w:t>
            </w:r>
          </w:p>
        </w:tc>
        <w:tc>
          <w:tcPr>
            <w:tcW w:w="1890" w:type="dxa"/>
          </w:tcPr>
          <w:p w14:paraId="39A4628F" w14:textId="7F2BAEEA" w:rsidR="000020D9" w:rsidRDefault="009979AA" w:rsidP="008776EF">
            <w:pPr>
              <w:pStyle w:val="TableText"/>
            </w:pPr>
            <w:r>
              <w:t>255.255.255.0</w:t>
            </w:r>
          </w:p>
        </w:tc>
        <w:tc>
          <w:tcPr>
            <w:tcW w:w="1620" w:type="dxa"/>
          </w:tcPr>
          <w:p w14:paraId="7265D965" w14:textId="376CD89C" w:rsidR="000020D9" w:rsidRDefault="00784CFC" w:rsidP="008776EF">
            <w:pPr>
              <w:pStyle w:val="TableText"/>
            </w:pPr>
            <w:r>
              <w:t xml:space="preserve">SWB F0/1 </w:t>
            </w:r>
          </w:p>
        </w:tc>
        <w:tc>
          <w:tcPr>
            <w:tcW w:w="1885" w:type="dxa"/>
          </w:tcPr>
          <w:p w14:paraId="4851F0ED" w14:textId="68145C3A" w:rsidR="000020D9" w:rsidRDefault="009979AA" w:rsidP="008776EF">
            <w:pPr>
              <w:pStyle w:val="TableText"/>
            </w:pPr>
            <w:r>
              <w:t>VLAN 10</w:t>
            </w:r>
          </w:p>
        </w:tc>
      </w:tr>
      <w:tr w:rsidR="00210D2F" w14:paraId="5E98879D" w14:textId="77777777" w:rsidTr="003A3F78">
        <w:tc>
          <w:tcPr>
            <w:tcW w:w="1260" w:type="dxa"/>
          </w:tcPr>
          <w:p w14:paraId="7F808895" w14:textId="03644A1D" w:rsidR="000020D9" w:rsidRDefault="008776EF" w:rsidP="008776EF">
            <w:pPr>
              <w:pStyle w:val="TableText"/>
            </w:pPr>
            <w:r>
              <w:t>PC2</w:t>
            </w:r>
          </w:p>
        </w:tc>
        <w:tc>
          <w:tcPr>
            <w:tcW w:w="1530" w:type="dxa"/>
          </w:tcPr>
          <w:p w14:paraId="0104AC00" w14:textId="4E4D7336" w:rsidR="000020D9" w:rsidRDefault="00210D2F" w:rsidP="008776EF">
            <w:pPr>
              <w:pStyle w:val="TableText"/>
            </w:pPr>
            <w:r>
              <w:t>NIC</w:t>
            </w:r>
          </w:p>
        </w:tc>
        <w:tc>
          <w:tcPr>
            <w:tcW w:w="1890" w:type="dxa"/>
          </w:tcPr>
          <w:p w14:paraId="2B4736D2" w14:textId="36188063" w:rsidR="000020D9" w:rsidRDefault="009979AA" w:rsidP="008776EF">
            <w:pPr>
              <w:pStyle w:val="TableText"/>
            </w:pPr>
            <w:r>
              <w:t>192.168.20.20</w:t>
            </w:r>
          </w:p>
        </w:tc>
        <w:tc>
          <w:tcPr>
            <w:tcW w:w="1890" w:type="dxa"/>
          </w:tcPr>
          <w:p w14:paraId="660EE051" w14:textId="05B67844" w:rsidR="000020D9" w:rsidRDefault="009979AA" w:rsidP="008776EF">
            <w:pPr>
              <w:pStyle w:val="TableText"/>
            </w:pPr>
            <w:r>
              <w:t>255.255.255.0</w:t>
            </w:r>
          </w:p>
        </w:tc>
        <w:tc>
          <w:tcPr>
            <w:tcW w:w="1620" w:type="dxa"/>
          </w:tcPr>
          <w:p w14:paraId="63C07A73" w14:textId="65BEACAA" w:rsidR="000020D9" w:rsidRDefault="00784CFC" w:rsidP="008776EF">
            <w:pPr>
              <w:pStyle w:val="TableText"/>
            </w:pPr>
            <w:r>
              <w:t xml:space="preserve">SWB F0/2 </w:t>
            </w:r>
          </w:p>
        </w:tc>
        <w:tc>
          <w:tcPr>
            <w:tcW w:w="1885" w:type="dxa"/>
          </w:tcPr>
          <w:p w14:paraId="6A26690A" w14:textId="33C209B3" w:rsidR="000020D9" w:rsidRDefault="009979AA" w:rsidP="008776EF">
            <w:pPr>
              <w:pStyle w:val="TableText"/>
            </w:pPr>
            <w:r>
              <w:t>VLAN 20</w:t>
            </w:r>
          </w:p>
        </w:tc>
      </w:tr>
      <w:tr w:rsidR="00210D2F" w14:paraId="150AED5C" w14:textId="77777777" w:rsidTr="003A3F78">
        <w:tc>
          <w:tcPr>
            <w:tcW w:w="1260" w:type="dxa"/>
          </w:tcPr>
          <w:p w14:paraId="1C9769DB" w14:textId="7E20EB28" w:rsidR="000020D9" w:rsidRDefault="008776EF" w:rsidP="008776EF">
            <w:pPr>
              <w:pStyle w:val="TableText"/>
            </w:pPr>
            <w:r>
              <w:t>PC3</w:t>
            </w:r>
          </w:p>
        </w:tc>
        <w:tc>
          <w:tcPr>
            <w:tcW w:w="1530" w:type="dxa"/>
          </w:tcPr>
          <w:p w14:paraId="77C4A589" w14:textId="0C49AB92" w:rsidR="000020D9" w:rsidRDefault="00210D2F" w:rsidP="008776EF">
            <w:pPr>
              <w:pStyle w:val="TableText"/>
            </w:pPr>
            <w:r>
              <w:t>NIC</w:t>
            </w:r>
          </w:p>
        </w:tc>
        <w:tc>
          <w:tcPr>
            <w:tcW w:w="1890" w:type="dxa"/>
          </w:tcPr>
          <w:p w14:paraId="4E0F74B3" w14:textId="3B594C9C" w:rsidR="000020D9" w:rsidRDefault="009979AA" w:rsidP="008776EF">
            <w:pPr>
              <w:pStyle w:val="TableText"/>
            </w:pPr>
            <w:r>
              <w:t>192.168.30.30</w:t>
            </w:r>
          </w:p>
        </w:tc>
        <w:tc>
          <w:tcPr>
            <w:tcW w:w="1890" w:type="dxa"/>
          </w:tcPr>
          <w:p w14:paraId="41FCE1A7" w14:textId="4430804D" w:rsidR="000020D9" w:rsidRDefault="009979AA" w:rsidP="008776EF">
            <w:pPr>
              <w:pStyle w:val="TableText"/>
            </w:pPr>
            <w:r>
              <w:t>255.255.255.0</w:t>
            </w:r>
          </w:p>
        </w:tc>
        <w:tc>
          <w:tcPr>
            <w:tcW w:w="1620" w:type="dxa"/>
          </w:tcPr>
          <w:p w14:paraId="1D69895B" w14:textId="5EF2E759" w:rsidR="000020D9" w:rsidRDefault="00784CFC" w:rsidP="008776EF">
            <w:pPr>
              <w:pStyle w:val="TableText"/>
            </w:pPr>
            <w:r>
              <w:t xml:space="preserve">SWB F0/3 </w:t>
            </w:r>
          </w:p>
        </w:tc>
        <w:tc>
          <w:tcPr>
            <w:tcW w:w="1885" w:type="dxa"/>
          </w:tcPr>
          <w:p w14:paraId="74C718AF" w14:textId="4A769FD5" w:rsidR="000020D9" w:rsidRDefault="009979AA" w:rsidP="008776EF">
            <w:pPr>
              <w:pStyle w:val="TableText"/>
            </w:pPr>
            <w:r>
              <w:t>VLAN 30</w:t>
            </w:r>
          </w:p>
        </w:tc>
      </w:tr>
      <w:tr w:rsidR="009979AA" w14:paraId="6A587123" w14:textId="77777777" w:rsidTr="003A3F78">
        <w:tc>
          <w:tcPr>
            <w:tcW w:w="1260" w:type="dxa"/>
          </w:tcPr>
          <w:p w14:paraId="5F409898" w14:textId="4D3786E9" w:rsidR="009979AA" w:rsidRDefault="009979AA" w:rsidP="009979AA">
            <w:pPr>
              <w:pStyle w:val="TableText"/>
            </w:pPr>
            <w:r>
              <w:t>PC4</w:t>
            </w:r>
          </w:p>
        </w:tc>
        <w:tc>
          <w:tcPr>
            <w:tcW w:w="1530" w:type="dxa"/>
          </w:tcPr>
          <w:p w14:paraId="4C2AE592" w14:textId="0147C86D" w:rsidR="009979AA" w:rsidRDefault="009979AA" w:rsidP="009979AA">
            <w:pPr>
              <w:pStyle w:val="TableText"/>
            </w:pPr>
            <w:r>
              <w:t>NIC</w:t>
            </w:r>
          </w:p>
        </w:tc>
        <w:tc>
          <w:tcPr>
            <w:tcW w:w="1890" w:type="dxa"/>
          </w:tcPr>
          <w:p w14:paraId="24B5F087" w14:textId="7E9D3CF9" w:rsidR="009979AA" w:rsidRDefault="009979AA" w:rsidP="009979AA">
            <w:pPr>
              <w:pStyle w:val="TableText"/>
            </w:pPr>
            <w:r>
              <w:t>192.168.10.11</w:t>
            </w:r>
          </w:p>
        </w:tc>
        <w:tc>
          <w:tcPr>
            <w:tcW w:w="1890" w:type="dxa"/>
          </w:tcPr>
          <w:p w14:paraId="72D92064" w14:textId="13B6DB46" w:rsidR="009979AA" w:rsidRDefault="009979AA" w:rsidP="009979AA">
            <w:pPr>
              <w:pStyle w:val="TableText"/>
            </w:pPr>
            <w:r>
              <w:t>255.255.255.0</w:t>
            </w:r>
          </w:p>
        </w:tc>
        <w:tc>
          <w:tcPr>
            <w:tcW w:w="1620" w:type="dxa"/>
          </w:tcPr>
          <w:p w14:paraId="0EBC82C2" w14:textId="27A22942" w:rsidR="009979AA" w:rsidRDefault="00F50028" w:rsidP="009979AA">
            <w:pPr>
              <w:pStyle w:val="TableText"/>
            </w:pPr>
            <w:r>
              <w:t xml:space="preserve">SWC F0/1 </w:t>
            </w:r>
          </w:p>
        </w:tc>
        <w:tc>
          <w:tcPr>
            <w:tcW w:w="1885" w:type="dxa"/>
          </w:tcPr>
          <w:p w14:paraId="70F10BA3" w14:textId="14446CFB" w:rsidR="009979AA" w:rsidRDefault="009979AA" w:rsidP="009979AA">
            <w:pPr>
              <w:pStyle w:val="TableText"/>
            </w:pPr>
            <w:r>
              <w:t>VLAN 10</w:t>
            </w:r>
          </w:p>
        </w:tc>
      </w:tr>
      <w:tr w:rsidR="009979AA" w14:paraId="242E0598" w14:textId="77777777" w:rsidTr="003A3F78">
        <w:tc>
          <w:tcPr>
            <w:tcW w:w="1260" w:type="dxa"/>
          </w:tcPr>
          <w:p w14:paraId="5DF92E8B" w14:textId="39980ECE" w:rsidR="009979AA" w:rsidRDefault="009979AA" w:rsidP="009979AA">
            <w:pPr>
              <w:pStyle w:val="TableText"/>
            </w:pPr>
            <w:r>
              <w:t>PC5</w:t>
            </w:r>
          </w:p>
        </w:tc>
        <w:tc>
          <w:tcPr>
            <w:tcW w:w="1530" w:type="dxa"/>
          </w:tcPr>
          <w:p w14:paraId="3B7B7ABD" w14:textId="39E09C8B" w:rsidR="009979AA" w:rsidRDefault="009979AA" w:rsidP="009979AA">
            <w:pPr>
              <w:pStyle w:val="TableText"/>
            </w:pPr>
            <w:r>
              <w:t>Сетевой адаптер</w:t>
            </w:r>
          </w:p>
        </w:tc>
        <w:tc>
          <w:tcPr>
            <w:tcW w:w="1890" w:type="dxa"/>
          </w:tcPr>
          <w:p w14:paraId="0B208240" w14:textId="3EFB93CF" w:rsidR="009979AA" w:rsidRDefault="009979AA" w:rsidP="009979AA">
            <w:pPr>
              <w:pStyle w:val="TableText"/>
            </w:pPr>
            <w:r>
              <w:t>192.168.20.21</w:t>
            </w:r>
          </w:p>
        </w:tc>
        <w:tc>
          <w:tcPr>
            <w:tcW w:w="1890" w:type="dxa"/>
          </w:tcPr>
          <w:p w14:paraId="79317FB4" w14:textId="6906C2FA" w:rsidR="009979AA" w:rsidRDefault="009979AA" w:rsidP="009979AA">
            <w:pPr>
              <w:pStyle w:val="TableText"/>
            </w:pPr>
            <w:r>
              <w:t>255.255.255.0</w:t>
            </w:r>
          </w:p>
        </w:tc>
        <w:tc>
          <w:tcPr>
            <w:tcW w:w="1620" w:type="dxa"/>
          </w:tcPr>
          <w:p w14:paraId="7AFD0DE7" w14:textId="1315A059" w:rsidR="009979AA" w:rsidRDefault="00F50028" w:rsidP="009979AA">
            <w:pPr>
              <w:pStyle w:val="TableText"/>
            </w:pPr>
            <w:r>
              <w:t xml:space="preserve">SWC F0/2 </w:t>
            </w:r>
          </w:p>
        </w:tc>
        <w:tc>
          <w:tcPr>
            <w:tcW w:w="1885" w:type="dxa"/>
          </w:tcPr>
          <w:p w14:paraId="590B5E50" w14:textId="20158817" w:rsidR="009979AA" w:rsidRDefault="009979AA" w:rsidP="009979AA">
            <w:pPr>
              <w:pStyle w:val="TableText"/>
            </w:pPr>
            <w:r>
              <w:t>VLAN 20</w:t>
            </w:r>
          </w:p>
        </w:tc>
      </w:tr>
      <w:tr w:rsidR="009979AA" w14:paraId="785B9082" w14:textId="77777777" w:rsidTr="003A3F78">
        <w:tc>
          <w:tcPr>
            <w:tcW w:w="1260" w:type="dxa"/>
          </w:tcPr>
          <w:p w14:paraId="14996C97" w14:textId="58BF3B76" w:rsidR="009979AA" w:rsidRDefault="009979AA" w:rsidP="009979AA">
            <w:pPr>
              <w:pStyle w:val="TableText"/>
            </w:pPr>
            <w:r>
              <w:t>PC6</w:t>
            </w:r>
          </w:p>
        </w:tc>
        <w:tc>
          <w:tcPr>
            <w:tcW w:w="1530" w:type="dxa"/>
          </w:tcPr>
          <w:p w14:paraId="5CE7A48F" w14:textId="78E25B02" w:rsidR="009979AA" w:rsidRDefault="009979AA" w:rsidP="009979AA">
            <w:pPr>
              <w:pStyle w:val="TableText"/>
            </w:pPr>
            <w:r>
              <w:t>Сетевой адаптер</w:t>
            </w:r>
          </w:p>
        </w:tc>
        <w:tc>
          <w:tcPr>
            <w:tcW w:w="1890" w:type="dxa"/>
          </w:tcPr>
          <w:p w14:paraId="3DA0FBA2" w14:textId="62ACBCAC" w:rsidR="009979AA" w:rsidRDefault="009979AA" w:rsidP="009979AA">
            <w:pPr>
              <w:pStyle w:val="TableText"/>
            </w:pPr>
            <w:r>
              <w:t>192.168.30.31</w:t>
            </w:r>
          </w:p>
        </w:tc>
        <w:tc>
          <w:tcPr>
            <w:tcW w:w="1890" w:type="dxa"/>
          </w:tcPr>
          <w:p w14:paraId="63E24F17" w14:textId="4372D3A7" w:rsidR="009979AA" w:rsidRDefault="009979AA" w:rsidP="009979AA">
            <w:pPr>
              <w:pStyle w:val="TableText"/>
            </w:pPr>
            <w:r>
              <w:t>255.255.255.0</w:t>
            </w:r>
          </w:p>
        </w:tc>
        <w:tc>
          <w:tcPr>
            <w:tcW w:w="1620" w:type="dxa"/>
          </w:tcPr>
          <w:p w14:paraId="7C010C01" w14:textId="3FB521DE" w:rsidR="009979AA" w:rsidRDefault="00F50028" w:rsidP="009979AA">
            <w:pPr>
              <w:pStyle w:val="TableText"/>
            </w:pPr>
            <w:r>
              <w:t xml:space="preserve">SWC F0/3 </w:t>
            </w:r>
          </w:p>
        </w:tc>
        <w:tc>
          <w:tcPr>
            <w:tcW w:w="1885" w:type="dxa"/>
          </w:tcPr>
          <w:p w14:paraId="4F367CB8" w14:textId="7512A8F4" w:rsidR="009979AA" w:rsidRDefault="009979AA" w:rsidP="009979AA">
            <w:pPr>
              <w:pStyle w:val="TableText"/>
            </w:pPr>
            <w:r>
              <w:t>VLAN 30</w:t>
            </w:r>
          </w:p>
        </w:tc>
      </w:tr>
      <w:tr w:rsidR="009979AA" w14:paraId="3E0DDF56" w14:textId="77777777" w:rsidTr="003A3F78">
        <w:tc>
          <w:tcPr>
            <w:tcW w:w="1260" w:type="dxa"/>
          </w:tcPr>
          <w:p w14:paraId="318D6F0B" w14:textId="300FA560" w:rsidR="009979AA" w:rsidRDefault="009979AA" w:rsidP="009979AA">
            <w:pPr>
              <w:pStyle w:val="TableText"/>
            </w:pPr>
            <w:r>
              <w:t>PC7</w:t>
            </w:r>
          </w:p>
        </w:tc>
        <w:tc>
          <w:tcPr>
            <w:tcW w:w="1530" w:type="dxa"/>
          </w:tcPr>
          <w:p w14:paraId="19E9BF82" w14:textId="0A39ADDC" w:rsidR="009979AA" w:rsidRDefault="009979AA" w:rsidP="009979AA">
            <w:pPr>
              <w:pStyle w:val="TableText"/>
            </w:pPr>
            <w:r>
              <w:t>NIC</w:t>
            </w:r>
          </w:p>
        </w:tc>
        <w:tc>
          <w:tcPr>
            <w:tcW w:w="1890" w:type="dxa"/>
          </w:tcPr>
          <w:p w14:paraId="37648EC8" w14:textId="1BDA02A5" w:rsidR="009979AA" w:rsidRDefault="009979AA" w:rsidP="009979AA">
            <w:pPr>
              <w:pStyle w:val="TableText"/>
            </w:pPr>
            <w:r>
              <w:t>192.168.10.12</w:t>
            </w:r>
          </w:p>
        </w:tc>
        <w:tc>
          <w:tcPr>
            <w:tcW w:w="1890" w:type="dxa"/>
          </w:tcPr>
          <w:p w14:paraId="27C65D1C" w14:textId="272E778D" w:rsidR="009979AA" w:rsidRDefault="009979AA" w:rsidP="009979AA">
            <w:pPr>
              <w:pStyle w:val="TableText"/>
            </w:pPr>
            <w:r>
              <w:t>255.255.255.0</w:t>
            </w:r>
          </w:p>
        </w:tc>
        <w:tc>
          <w:tcPr>
            <w:tcW w:w="1620" w:type="dxa"/>
          </w:tcPr>
          <w:p w14:paraId="7FEEB576" w14:textId="22E10995" w:rsidR="009979AA" w:rsidRDefault="00F50028" w:rsidP="009979AA">
            <w:pPr>
              <w:pStyle w:val="TableText"/>
            </w:pPr>
            <w:r>
              <w:t xml:space="preserve">SWC F0/4 </w:t>
            </w:r>
          </w:p>
        </w:tc>
        <w:tc>
          <w:tcPr>
            <w:tcW w:w="1885" w:type="dxa"/>
          </w:tcPr>
          <w:p w14:paraId="428BEDB5" w14:textId="03631C22" w:rsidR="0092683D" w:rsidRDefault="009979AA" w:rsidP="009979AA">
            <w:pPr>
              <w:pStyle w:val="TableText"/>
            </w:pPr>
            <w:r>
              <w:t>VLAN 10</w:t>
            </w:r>
          </w:p>
          <w:p w14:paraId="03B47C36" w14:textId="39EC8A8C" w:rsidR="009979AA" w:rsidRDefault="009979AA" w:rsidP="009979AA">
            <w:pPr>
              <w:pStyle w:val="TableText"/>
            </w:pPr>
            <w:r>
              <w:t xml:space="preserve">VLAN 40 (Voice)  </w:t>
            </w:r>
          </w:p>
        </w:tc>
      </w:tr>
      <w:tr w:rsidR="009979AA" w14:paraId="57129D0C" w14:textId="77777777" w:rsidTr="003A3F78">
        <w:tc>
          <w:tcPr>
            <w:tcW w:w="1260" w:type="dxa"/>
          </w:tcPr>
          <w:p w14:paraId="7ECE4F3D" w14:textId="6B3D25C8" w:rsidR="009979AA" w:rsidRDefault="009979AA" w:rsidP="009979AA">
            <w:pPr>
              <w:pStyle w:val="TableText"/>
            </w:pPr>
            <w:r>
              <w:t>SWA</w:t>
            </w:r>
          </w:p>
        </w:tc>
        <w:tc>
          <w:tcPr>
            <w:tcW w:w="1530" w:type="dxa"/>
          </w:tcPr>
          <w:p w14:paraId="4BC2C47B" w14:textId="1B978B0C" w:rsidR="009979AA" w:rsidRDefault="00296F0B" w:rsidP="009979AA">
            <w:pPr>
              <w:pStyle w:val="TableText"/>
            </w:pPr>
            <w:r>
              <w:t>SVI</w:t>
            </w:r>
          </w:p>
        </w:tc>
        <w:tc>
          <w:tcPr>
            <w:tcW w:w="1890" w:type="dxa"/>
          </w:tcPr>
          <w:p w14:paraId="09F87D20" w14:textId="321F4336" w:rsidR="009979AA" w:rsidRDefault="009979AA" w:rsidP="009979AA">
            <w:pPr>
              <w:pStyle w:val="TableText"/>
            </w:pPr>
            <w:r>
              <w:t>192.168.99.252</w:t>
            </w:r>
          </w:p>
        </w:tc>
        <w:tc>
          <w:tcPr>
            <w:tcW w:w="1890" w:type="dxa"/>
          </w:tcPr>
          <w:p w14:paraId="1CE4F152" w14:textId="50BFD091" w:rsidR="009979AA" w:rsidRDefault="009979AA" w:rsidP="009979AA">
            <w:pPr>
              <w:pStyle w:val="TableText"/>
            </w:pPr>
            <w:r>
              <w:t>255.255.255.0</w:t>
            </w:r>
          </w:p>
        </w:tc>
        <w:tc>
          <w:tcPr>
            <w:tcW w:w="1620" w:type="dxa"/>
          </w:tcPr>
          <w:p w14:paraId="160A8F37" w14:textId="4BD48E26" w:rsidR="009979AA" w:rsidRDefault="009979AA" w:rsidP="009979AA">
            <w:pPr>
              <w:pStyle w:val="TableText"/>
            </w:pPr>
            <w:r>
              <w:t>—</w:t>
            </w:r>
          </w:p>
        </w:tc>
        <w:tc>
          <w:tcPr>
            <w:tcW w:w="1885" w:type="dxa"/>
          </w:tcPr>
          <w:p w14:paraId="2E24DBD7" w14:textId="47FB82BD" w:rsidR="009979AA" w:rsidRDefault="009979AA" w:rsidP="009979AA">
            <w:pPr>
              <w:pStyle w:val="TableText"/>
            </w:pPr>
            <w:r>
              <w:t>VLAN 99</w:t>
            </w:r>
          </w:p>
        </w:tc>
      </w:tr>
      <w:tr w:rsidR="009979AA" w14:paraId="783A6CBC" w14:textId="77777777" w:rsidTr="003A3F78">
        <w:tc>
          <w:tcPr>
            <w:tcW w:w="1260" w:type="dxa"/>
          </w:tcPr>
          <w:p w14:paraId="2BC130C7" w14:textId="127E1E60" w:rsidR="009979AA" w:rsidRDefault="009979AA" w:rsidP="009979AA">
            <w:pPr>
              <w:pStyle w:val="TableText"/>
            </w:pPr>
            <w:r>
              <w:t>SWB</w:t>
            </w:r>
          </w:p>
        </w:tc>
        <w:tc>
          <w:tcPr>
            <w:tcW w:w="1530" w:type="dxa"/>
          </w:tcPr>
          <w:p w14:paraId="2D791F21" w14:textId="7CF5062F" w:rsidR="009979AA" w:rsidRDefault="00296F0B" w:rsidP="009979AA">
            <w:pPr>
              <w:pStyle w:val="TableText"/>
            </w:pPr>
            <w:r>
              <w:t>SVI</w:t>
            </w:r>
          </w:p>
        </w:tc>
        <w:tc>
          <w:tcPr>
            <w:tcW w:w="1890" w:type="dxa"/>
          </w:tcPr>
          <w:p w14:paraId="1AAC10DA" w14:textId="5439CAE6" w:rsidR="009979AA" w:rsidRDefault="009979AA" w:rsidP="009979AA">
            <w:pPr>
              <w:pStyle w:val="TableText"/>
            </w:pPr>
            <w:r>
              <w:t>192.168.99.253</w:t>
            </w:r>
          </w:p>
        </w:tc>
        <w:tc>
          <w:tcPr>
            <w:tcW w:w="1890" w:type="dxa"/>
          </w:tcPr>
          <w:p w14:paraId="560F4932" w14:textId="69B11D05" w:rsidR="009979AA" w:rsidRDefault="009979AA" w:rsidP="009979AA">
            <w:pPr>
              <w:pStyle w:val="TableText"/>
            </w:pPr>
            <w:r>
              <w:t>255.255.255.0</w:t>
            </w:r>
          </w:p>
        </w:tc>
        <w:tc>
          <w:tcPr>
            <w:tcW w:w="1620" w:type="dxa"/>
          </w:tcPr>
          <w:p w14:paraId="2377E060" w14:textId="499BADA9" w:rsidR="009979AA" w:rsidRPr="00770A1F" w:rsidRDefault="009979AA" w:rsidP="009979AA">
            <w:pPr>
              <w:pStyle w:val="TableText"/>
              <w:rPr>
                <w:i/>
              </w:rPr>
            </w:pPr>
            <w:r>
              <w:t>—</w:t>
            </w:r>
          </w:p>
        </w:tc>
        <w:tc>
          <w:tcPr>
            <w:tcW w:w="1885" w:type="dxa"/>
          </w:tcPr>
          <w:p w14:paraId="48E79B37" w14:textId="581A8D3A" w:rsidR="009979AA" w:rsidRDefault="009979AA" w:rsidP="009979AA">
            <w:pPr>
              <w:pStyle w:val="TableText"/>
            </w:pPr>
            <w:r>
              <w:t>VLAN 99</w:t>
            </w:r>
          </w:p>
        </w:tc>
      </w:tr>
      <w:tr w:rsidR="009979AA" w14:paraId="088A4E28" w14:textId="77777777" w:rsidTr="003A3F78">
        <w:tc>
          <w:tcPr>
            <w:tcW w:w="1260" w:type="dxa"/>
          </w:tcPr>
          <w:p w14:paraId="4052E1D5" w14:textId="755A421A" w:rsidR="009979AA" w:rsidRDefault="009979AA" w:rsidP="009979AA">
            <w:pPr>
              <w:pStyle w:val="TableText"/>
            </w:pPr>
            <w:r>
              <w:t>SWC</w:t>
            </w:r>
          </w:p>
        </w:tc>
        <w:tc>
          <w:tcPr>
            <w:tcW w:w="1530" w:type="dxa"/>
          </w:tcPr>
          <w:p w14:paraId="46AE8B95" w14:textId="4B8FE2B2" w:rsidR="009979AA" w:rsidRDefault="00296F0B" w:rsidP="009979AA">
            <w:pPr>
              <w:pStyle w:val="TableText"/>
            </w:pPr>
            <w:r>
              <w:t>SVI</w:t>
            </w:r>
          </w:p>
        </w:tc>
        <w:tc>
          <w:tcPr>
            <w:tcW w:w="1890" w:type="dxa"/>
          </w:tcPr>
          <w:p w14:paraId="312DBFDA" w14:textId="1920BDF7" w:rsidR="009979AA" w:rsidRDefault="009979AA" w:rsidP="009979AA">
            <w:pPr>
              <w:pStyle w:val="TableText"/>
            </w:pPr>
            <w:r>
              <w:t>192.168.99.254</w:t>
            </w:r>
          </w:p>
        </w:tc>
        <w:tc>
          <w:tcPr>
            <w:tcW w:w="1890" w:type="dxa"/>
          </w:tcPr>
          <w:p w14:paraId="4325D72D" w14:textId="4AB33A8F" w:rsidR="009979AA" w:rsidRDefault="009979AA" w:rsidP="009979AA">
            <w:pPr>
              <w:pStyle w:val="TableText"/>
            </w:pPr>
            <w:r>
              <w:t>255.255.255.0</w:t>
            </w:r>
          </w:p>
        </w:tc>
        <w:tc>
          <w:tcPr>
            <w:tcW w:w="1620" w:type="dxa"/>
          </w:tcPr>
          <w:p w14:paraId="1DBCB00B" w14:textId="7461FD3D" w:rsidR="009979AA" w:rsidRDefault="009979AA" w:rsidP="009979AA">
            <w:pPr>
              <w:pStyle w:val="TableText"/>
            </w:pPr>
            <w:r>
              <w:t>—</w:t>
            </w:r>
          </w:p>
        </w:tc>
        <w:tc>
          <w:tcPr>
            <w:tcW w:w="1885" w:type="dxa"/>
          </w:tcPr>
          <w:p w14:paraId="6ABA4F8A" w14:textId="0DA8CEB4" w:rsidR="009979AA" w:rsidRDefault="009979AA" w:rsidP="009979AA">
            <w:pPr>
              <w:pStyle w:val="TableText"/>
            </w:pPr>
            <w:r>
              <w:t>VLAN 99</w:t>
            </w:r>
          </w:p>
        </w:tc>
      </w:tr>
    </w:tbl>
    <w:p w14:paraId="50325D85" w14:textId="77777777" w:rsidR="003F5E4A" w:rsidRDefault="003F5E4A" w:rsidP="003F5E4A">
      <w:pPr>
        <w:pStyle w:val="1"/>
      </w:pPr>
      <w:r>
        <w:t>Задачи</w:t>
      </w:r>
    </w:p>
    <w:p w14:paraId="373A913B" w14:textId="77777777" w:rsidR="00D02A09" w:rsidRPr="004C0909" w:rsidRDefault="00D02A09" w:rsidP="00D02A09">
      <w:pPr>
        <w:pStyle w:val="BodyTextL25Bold"/>
      </w:pPr>
      <w:r>
        <w:t>Часть 1. Настройка сетей VLAN</w:t>
      </w:r>
    </w:p>
    <w:p w14:paraId="5CE26889" w14:textId="77777777" w:rsidR="00D02A09" w:rsidRDefault="00D02A09" w:rsidP="00D02A09">
      <w:pPr>
        <w:pStyle w:val="BodyTextL25Bold"/>
      </w:pPr>
      <w:r>
        <w:t>Часть 2. Назначение сетей VLAN портам</w:t>
      </w:r>
    </w:p>
    <w:p w14:paraId="74D14362" w14:textId="77777777" w:rsidR="00D02A09" w:rsidRDefault="00D02A09" w:rsidP="00D02A09">
      <w:pPr>
        <w:pStyle w:val="BodyTextL25Bold"/>
      </w:pPr>
      <w:r>
        <w:t>Часть 3. Настройка статического транкинга</w:t>
      </w:r>
    </w:p>
    <w:p w14:paraId="1B12EADC" w14:textId="77777777" w:rsidR="00E13E46" w:rsidRDefault="00E13E46" w:rsidP="00D02A09">
      <w:pPr>
        <w:pStyle w:val="BodyTextL25Bold"/>
      </w:pPr>
      <w:r>
        <w:t>Часть 4. Настройка динамического транкинга</w:t>
      </w:r>
    </w:p>
    <w:p w14:paraId="3FC8AEE6" w14:textId="77777777" w:rsidR="003F5E4A" w:rsidRDefault="003F5E4A" w:rsidP="003F5E4A">
      <w:pPr>
        <w:pStyle w:val="1"/>
      </w:pPr>
      <w:r>
        <w:t>Общие сведения</w:t>
      </w:r>
    </w:p>
    <w:p w14:paraId="10EA7125" w14:textId="72912E88" w:rsidR="003F5E4A" w:rsidRDefault="00E13E46" w:rsidP="003F5E4A">
      <w:pPr>
        <w:pStyle w:val="BodyTextL25"/>
      </w:pPr>
      <w:r>
        <w:t>Вы работаете в компании, которая готовится к развертыванию набора новых коммутаторов 2960 в филиале. В лаборатории вы работаете над тестированием планируемых конфигураций VLAN и магистральных каналов. Настройка и тестирование VLAN и магистральных соединений.</w:t>
      </w:r>
    </w:p>
    <w:p w14:paraId="0D0345C7" w14:textId="77777777" w:rsidR="003F5E4A" w:rsidRDefault="003F5E4A" w:rsidP="003F5E4A">
      <w:pPr>
        <w:pStyle w:val="1"/>
      </w:pPr>
      <w:r>
        <w:t>Инструкции</w:t>
      </w:r>
    </w:p>
    <w:p w14:paraId="519892A6" w14:textId="02FFF503" w:rsidR="00E13E46" w:rsidRDefault="00E13E46" w:rsidP="00E13E46">
      <w:pPr>
        <w:pStyle w:val="2"/>
      </w:pPr>
      <w:r>
        <w:t>Настройка сетей VLAN</w:t>
      </w:r>
    </w:p>
    <w:p w14:paraId="653EBC59" w14:textId="60F8B4D8" w:rsidR="00E13E46" w:rsidRDefault="00E13E46" w:rsidP="00BF7C2D">
      <w:pPr>
        <w:pStyle w:val="BodyTextL25"/>
        <w:spacing w:before="0"/>
      </w:pPr>
      <w:r>
        <w:t>Настройте VLAN на всех трех коммутаторах. См. таблицу VLAN. Обратите внимание, что имена VLAN должны точно соответствовать значениям в таблице.</w:t>
      </w:r>
    </w:p>
    <w:p w14:paraId="32CC9E90" w14:textId="77777777" w:rsidR="00E13E46" w:rsidRDefault="00E13E46" w:rsidP="00296F0B">
      <w:pPr>
        <w:pStyle w:val="BodyTextBold"/>
        <w:keepNext/>
      </w:pPr>
      <w:r>
        <w:lastRenderedPageBreak/>
        <w:t>Таблица VLAN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  <w:tblDescription w:val="В этой таблице показан номер VLAN и соответствующее имя VLAN."/>
      </w:tblPr>
      <w:tblGrid>
        <w:gridCol w:w="4957"/>
        <w:gridCol w:w="4957"/>
      </w:tblGrid>
      <w:tr w:rsidR="00EE6F4B" w14:paraId="6745D587" w14:textId="77777777" w:rsidTr="00296F0B">
        <w:trPr>
          <w:tblHeader/>
          <w:jc w:val="center"/>
        </w:trPr>
        <w:tc>
          <w:tcPr>
            <w:tcW w:w="4957" w:type="dxa"/>
            <w:shd w:val="clear" w:color="auto" w:fill="DBE5F1" w:themeFill="accent1" w:themeFillTint="33"/>
          </w:tcPr>
          <w:p w14:paraId="6EEBDA4B" w14:textId="77777777" w:rsidR="00EE6F4B" w:rsidRDefault="00EE6F4B" w:rsidP="00EE6F4B">
            <w:pPr>
              <w:pStyle w:val="TableHeading"/>
            </w:pPr>
            <w:r>
              <w:t>Номер VLAN</w:t>
            </w:r>
          </w:p>
        </w:tc>
        <w:tc>
          <w:tcPr>
            <w:tcW w:w="4957" w:type="dxa"/>
            <w:shd w:val="clear" w:color="auto" w:fill="DBE5F1" w:themeFill="accent1" w:themeFillTint="33"/>
          </w:tcPr>
          <w:p w14:paraId="6922633C" w14:textId="77777777" w:rsidR="00EE6F4B" w:rsidRDefault="00EE6F4B" w:rsidP="00EE6F4B">
            <w:pPr>
              <w:pStyle w:val="TableHeading"/>
            </w:pPr>
            <w:r>
              <w:t>Имя VLAN</w:t>
            </w:r>
          </w:p>
        </w:tc>
      </w:tr>
      <w:tr w:rsidR="00EE6F4B" w14:paraId="07BF6F84" w14:textId="77777777" w:rsidTr="00296F0B">
        <w:trPr>
          <w:jc w:val="center"/>
        </w:trPr>
        <w:tc>
          <w:tcPr>
            <w:tcW w:w="4957" w:type="dxa"/>
          </w:tcPr>
          <w:p w14:paraId="7D1D88FC" w14:textId="77777777" w:rsidR="00EE6F4B" w:rsidRPr="00296F0B" w:rsidRDefault="00EE6F4B" w:rsidP="00296F0B">
            <w:pPr>
              <w:pStyle w:val="TableText"/>
            </w:pPr>
            <w:r>
              <w:t>10</w:t>
            </w:r>
          </w:p>
        </w:tc>
        <w:tc>
          <w:tcPr>
            <w:tcW w:w="4957" w:type="dxa"/>
          </w:tcPr>
          <w:p w14:paraId="711D2FCB" w14:textId="77777777" w:rsidR="00EE6F4B" w:rsidRPr="00296F0B" w:rsidRDefault="00EE6F4B" w:rsidP="00296F0B">
            <w:pPr>
              <w:pStyle w:val="TableText"/>
            </w:pPr>
            <w:r>
              <w:t>Admin</w:t>
            </w:r>
          </w:p>
        </w:tc>
      </w:tr>
      <w:tr w:rsidR="00EE6F4B" w14:paraId="653F6E77" w14:textId="77777777" w:rsidTr="00296F0B">
        <w:trPr>
          <w:jc w:val="center"/>
        </w:trPr>
        <w:tc>
          <w:tcPr>
            <w:tcW w:w="4957" w:type="dxa"/>
          </w:tcPr>
          <w:p w14:paraId="5625DCAA" w14:textId="77777777" w:rsidR="00EE6F4B" w:rsidRPr="00296F0B" w:rsidRDefault="00EE6F4B" w:rsidP="00296F0B">
            <w:pPr>
              <w:pStyle w:val="TableText"/>
            </w:pPr>
            <w:r>
              <w:t>20</w:t>
            </w:r>
          </w:p>
        </w:tc>
        <w:tc>
          <w:tcPr>
            <w:tcW w:w="4957" w:type="dxa"/>
          </w:tcPr>
          <w:p w14:paraId="058F4B11" w14:textId="0E17FE3B" w:rsidR="00EE6F4B" w:rsidRPr="00296F0B" w:rsidRDefault="00EE6F4B" w:rsidP="00296F0B">
            <w:pPr>
              <w:pStyle w:val="TableText"/>
            </w:pPr>
            <w:r>
              <w:t>Accounts</w:t>
            </w:r>
          </w:p>
        </w:tc>
      </w:tr>
      <w:tr w:rsidR="00EE6F4B" w14:paraId="5A9E8110" w14:textId="77777777" w:rsidTr="00296F0B">
        <w:trPr>
          <w:jc w:val="center"/>
        </w:trPr>
        <w:tc>
          <w:tcPr>
            <w:tcW w:w="4957" w:type="dxa"/>
          </w:tcPr>
          <w:p w14:paraId="4D7DBA46" w14:textId="77777777" w:rsidR="00EE6F4B" w:rsidRPr="00296F0B" w:rsidRDefault="00EE6F4B" w:rsidP="00296F0B">
            <w:pPr>
              <w:pStyle w:val="TableText"/>
            </w:pPr>
            <w:r>
              <w:t>30</w:t>
            </w:r>
          </w:p>
        </w:tc>
        <w:tc>
          <w:tcPr>
            <w:tcW w:w="4957" w:type="dxa"/>
          </w:tcPr>
          <w:p w14:paraId="6B5FF09C" w14:textId="77777777" w:rsidR="00EE6F4B" w:rsidRPr="00296F0B" w:rsidRDefault="00EE6F4B" w:rsidP="00296F0B">
            <w:pPr>
              <w:pStyle w:val="TableText"/>
            </w:pPr>
            <w:r>
              <w:t>HR</w:t>
            </w:r>
          </w:p>
        </w:tc>
      </w:tr>
      <w:tr w:rsidR="00EE6F4B" w14:paraId="2D2EF531" w14:textId="77777777" w:rsidTr="00296F0B">
        <w:trPr>
          <w:jc w:val="center"/>
        </w:trPr>
        <w:tc>
          <w:tcPr>
            <w:tcW w:w="4957" w:type="dxa"/>
          </w:tcPr>
          <w:p w14:paraId="0DCA2E57" w14:textId="77777777" w:rsidR="00EE6F4B" w:rsidRPr="00296F0B" w:rsidRDefault="00EE6F4B" w:rsidP="00296F0B">
            <w:pPr>
              <w:pStyle w:val="TableText"/>
            </w:pPr>
            <w:r>
              <w:t>40</w:t>
            </w:r>
          </w:p>
        </w:tc>
        <w:tc>
          <w:tcPr>
            <w:tcW w:w="4957" w:type="dxa"/>
          </w:tcPr>
          <w:p w14:paraId="206065D2" w14:textId="77777777" w:rsidR="00EE6F4B" w:rsidRPr="00296F0B" w:rsidRDefault="00EE6F4B" w:rsidP="00296F0B">
            <w:pPr>
              <w:pStyle w:val="TableText"/>
            </w:pPr>
            <w:r>
              <w:t>Voice</w:t>
            </w:r>
          </w:p>
        </w:tc>
      </w:tr>
      <w:tr w:rsidR="00EE6F4B" w14:paraId="2D4ACD9B" w14:textId="77777777" w:rsidTr="00296F0B">
        <w:trPr>
          <w:jc w:val="center"/>
        </w:trPr>
        <w:tc>
          <w:tcPr>
            <w:tcW w:w="4957" w:type="dxa"/>
          </w:tcPr>
          <w:p w14:paraId="7D8132B6" w14:textId="77777777" w:rsidR="00EE6F4B" w:rsidRPr="00296F0B" w:rsidRDefault="00EE6F4B" w:rsidP="00296F0B">
            <w:pPr>
              <w:pStyle w:val="TableText"/>
            </w:pPr>
            <w:r>
              <w:t>99</w:t>
            </w:r>
          </w:p>
        </w:tc>
        <w:tc>
          <w:tcPr>
            <w:tcW w:w="4957" w:type="dxa"/>
          </w:tcPr>
          <w:p w14:paraId="60836F1E" w14:textId="77777777" w:rsidR="00EE6F4B" w:rsidRPr="00296F0B" w:rsidRDefault="00EE6F4B" w:rsidP="00296F0B">
            <w:pPr>
              <w:pStyle w:val="TableText"/>
            </w:pPr>
            <w:r>
              <w:t>Management</w:t>
            </w:r>
          </w:p>
        </w:tc>
      </w:tr>
      <w:tr w:rsidR="00EE6F4B" w14:paraId="4A52D9F1" w14:textId="77777777" w:rsidTr="00296F0B">
        <w:trPr>
          <w:jc w:val="center"/>
        </w:trPr>
        <w:tc>
          <w:tcPr>
            <w:tcW w:w="4957" w:type="dxa"/>
          </w:tcPr>
          <w:p w14:paraId="29BE88E1" w14:textId="77777777" w:rsidR="00EE6F4B" w:rsidRPr="00296F0B" w:rsidRDefault="00EE6F4B" w:rsidP="00296F0B">
            <w:pPr>
              <w:pStyle w:val="TableText"/>
            </w:pPr>
            <w:r>
              <w:t>100</w:t>
            </w:r>
          </w:p>
        </w:tc>
        <w:tc>
          <w:tcPr>
            <w:tcW w:w="4957" w:type="dxa"/>
          </w:tcPr>
          <w:p w14:paraId="0D95E3DA" w14:textId="77777777" w:rsidR="00EE6F4B" w:rsidRPr="00296F0B" w:rsidRDefault="00EE6F4B" w:rsidP="00296F0B">
            <w:pPr>
              <w:pStyle w:val="TableText"/>
            </w:pPr>
            <w:r>
              <w:t>Native</w:t>
            </w:r>
          </w:p>
        </w:tc>
      </w:tr>
    </w:tbl>
    <w:p w14:paraId="2D9FE0B1" w14:textId="77777777" w:rsidR="00E13E46" w:rsidRDefault="00E13E46" w:rsidP="00E13E46">
      <w:pPr>
        <w:pStyle w:val="2"/>
      </w:pPr>
      <w:r>
        <w:t>Назначение портов сетям VLAN</w:t>
      </w:r>
    </w:p>
    <w:p w14:paraId="19598979" w14:textId="225A5FF6" w:rsidR="0070683B" w:rsidRDefault="004F7A53" w:rsidP="004F7A53">
      <w:pPr>
        <w:pStyle w:val="3"/>
      </w:pPr>
      <w:r>
        <w:t>Назначение портов доступа VLAN</w:t>
      </w:r>
    </w:p>
    <w:p w14:paraId="697BA384" w14:textId="07A766ED" w:rsidR="00E13E46" w:rsidRPr="00B30E5D" w:rsidRDefault="00EE6F4B" w:rsidP="00B30E5D">
      <w:pPr>
        <w:pStyle w:val="BodyTextL25"/>
      </w:pPr>
      <w:r>
        <w:t>На SWB и SWC назначьте порты соответствующим VLAN. См. таблицу адресации.</w:t>
      </w:r>
    </w:p>
    <w:p w14:paraId="08937824" w14:textId="60282AA4" w:rsidR="004F7A53" w:rsidRDefault="004F7A53" w:rsidP="004F7A53">
      <w:pPr>
        <w:pStyle w:val="3"/>
      </w:pPr>
      <w:r>
        <w:t>Настройка порта голосовой VLAN</w:t>
      </w:r>
    </w:p>
    <w:p w14:paraId="2AADE38A" w14:textId="28472613" w:rsidR="004F7A53" w:rsidRDefault="004F7A53" w:rsidP="00B30E5D">
      <w:pPr>
        <w:pStyle w:val="BodyTextL25"/>
      </w:pPr>
      <w:r>
        <w:t>Настройте соответствующий порт на коммутаторе SWC для функции голосовой VLAN.</w:t>
      </w:r>
    </w:p>
    <w:p w14:paraId="4C8C622C" w14:textId="50F8CFE4" w:rsidR="00305F59" w:rsidRDefault="00B30E5D" w:rsidP="00B30E5D">
      <w:pPr>
        <w:pStyle w:val="3"/>
      </w:pPr>
      <w:r>
        <w:t>Настройте виртуальный интерфейс управления на коммутаторе.</w:t>
      </w:r>
    </w:p>
    <w:p w14:paraId="744C2E73" w14:textId="25FF9D19" w:rsidR="00B30E5D" w:rsidRDefault="00B30E5D" w:rsidP="00B30E5D">
      <w:pPr>
        <w:pStyle w:val="SubStepAlpha"/>
      </w:pPr>
      <w:r>
        <w:t>Создайте виртуальные интерфейсы управления на всех трех коммутаторах.</w:t>
      </w:r>
    </w:p>
    <w:p w14:paraId="5A3A88F8" w14:textId="5F82968F" w:rsidR="00B30E5D" w:rsidRDefault="00B30E5D" w:rsidP="00B30E5D">
      <w:pPr>
        <w:pStyle w:val="SubStepAlpha"/>
      </w:pPr>
      <w:r>
        <w:t>Адресация интерфейсов виртуального управления в соответствии с таблицей адресации.</w:t>
      </w:r>
    </w:p>
    <w:p w14:paraId="2FD6CC02" w14:textId="6D1E3409" w:rsidR="00F81EBB" w:rsidRDefault="00F81EBB" w:rsidP="00B30E5D">
      <w:pPr>
        <w:pStyle w:val="SubStepAlpha"/>
      </w:pPr>
      <w:r>
        <w:t>Коммутаторы не должны иметь возможности осуществлять эхо-запрос друг другу.</w:t>
      </w:r>
    </w:p>
    <w:p w14:paraId="1DE429AC" w14:textId="77777777" w:rsidR="00E13E46" w:rsidRDefault="00E13E46" w:rsidP="00E13E46">
      <w:pPr>
        <w:pStyle w:val="2"/>
      </w:pPr>
      <w:r>
        <w:t>Настройка статического транкинга</w:t>
      </w:r>
    </w:p>
    <w:p w14:paraId="551F5F69" w14:textId="6E819BA4" w:rsidR="00E13E46" w:rsidRDefault="00D21403" w:rsidP="005255D5">
      <w:pPr>
        <w:pStyle w:val="SubStepAlpha"/>
      </w:pPr>
      <w:r>
        <w:t>Настройте статический магистральный канал между SWA и SWB. Отключите динамический транкинг на этом порту.</w:t>
      </w:r>
    </w:p>
    <w:p w14:paraId="7D3CE0E7" w14:textId="6B6202C6" w:rsidR="005255D5" w:rsidRDefault="005255D5" w:rsidP="005255D5">
      <w:pPr>
        <w:pStyle w:val="SubStepAlpha"/>
      </w:pPr>
      <w:r>
        <w:t>Отключите DTP на порту коммутатора на обоих концах магистрального канала.</w:t>
      </w:r>
    </w:p>
    <w:p w14:paraId="2A115A72" w14:textId="00D5FD1E" w:rsidR="00784CFC" w:rsidRPr="00E13E46" w:rsidRDefault="00784CFC" w:rsidP="005255D5">
      <w:pPr>
        <w:pStyle w:val="SubStepAlpha"/>
      </w:pPr>
      <w:r>
        <w:t>Настройте транк с помощью native VLAN и решите вопросы с native VLAN, если таковые имеются.</w:t>
      </w:r>
    </w:p>
    <w:p w14:paraId="2F9C1444" w14:textId="77777777" w:rsidR="00E13E46" w:rsidRDefault="00E13E46" w:rsidP="00E13E46">
      <w:pPr>
        <w:pStyle w:val="2"/>
      </w:pPr>
      <w:r>
        <w:t>Выполнить настройку протокола DTP (Dynamic Trunking Protocol).</w:t>
      </w:r>
    </w:p>
    <w:p w14:paraId="3B4E439D" w14:textId="13C1567D" w:rsidR="00F81EBB" w:rsidRDefault="007C48CD" w:rsidP="008E77ED">
      <w:pPr>
        <w:pStyle w:val="SubStepAlpha"/>
      </w:pPr>
      <w:r>
        <w:t>Предположим, что для магистрального порта SWC установлен режим DTP по умолчанию для коммутаторов 2960. Настройте G0/2 на SWA таким образом, чтобы он успешно согласовывал транк с SWC.</w:t>
      </w:r>
    </w:p>
    <w:p w14:paraId="748CC82B" w14:textId="1D3D5AEB" w:rsidR="00784CFC" w:rsidRDefault="00784CFC" w:rsidP="00784CFC">
      <w:pPr>
        <w:pStyle w:val="SubStepAlpha"/>
      </w:pPr>
      <w:r>
        <w:t>Настройте транк с помощью native VLAN и решите вопросы с native VLAN, если таковые имеются.</w:t>
      </w:r>
    </w:p>
    <w:p w14:paraId="3AF664C2" w14:textId="1976F0C8" w:rsidR="00173E4C" w:rsidRPr="00E13E46" w:rsidRDefault="00173E4C" w:rsidP="00BF7C2D">
      <w:pPr>
        <w:pStyle w:val="ConfigWindow"/>
      </w:pPr>
      <w:r>
        <w:t>Конец документа</w:t>
      </w:r>
    </w:p>
    <w:p w14:paraId="7CC9C983" w14:textId="28CFC051" w:rsidR="00503903" w:rsidRPr="00503903" w:rsidDel="00F71527" w:rsidRDefault="00503903" w:rsidP="00F71527">
      <w:pPr>
        <w:pStyle w:val="1"/>
        <w:spacing w:before="120"/>
        <w:rPr>
          <w:del w:id="6" w:author="Антон Носков" w:date="2020-07-21T19:51:00Z"/>
          <w:rStyle w:val="LabSectionGray"/>
          <w:b w:val="0"/>
          <w:bCs w:val="0"/>
          <w:szCs w:val="22"/>
        </w:rPr>
        <w:pPrChange w:id="7" w:author="Антон Носков" w:date="2020-07-21T19:51:00Z">
          <w:pPr>
            <w:pStyle w:val="1"/>
            <w:spacing w:before="120"/>
          </w:pPr>
        </w:pPrChange>
      </w:pPr>
      <w:del w:id="8" w:author="Антон Носков" w:date="2020-07-21T19:51:00Z">
        <w:r w:rsidDel="00F71527">
          <w:rPr>
            <w:rStyle w:val="LabSectionGray"/>
          </w:rPr>
          <w:delText>Ответы</w:delText>
        </w:r>
      </w:del>
    </w:p>
    <w:p w14:paraId="06133929" w14:textId="51778F54" w:rsidR="00503903" w:rsidRPr="00296F0B" w:rsidDel="00F71527" w:rsidRDefault="00296F0B" w:rsidP="00F71527">
      <w:pPr>
        <w:pStyle w:val="1"/>
        <w:spacing w:before="120"/>
        <w:rPr>
          <w:del w:id="9" w:author="Антон Носков" w:date="2020-07-21T19:51:00Z"/>
          <w:rStyle w:val="LabSectionGray"/>
        </w:rPr>
        <w:pPrChange w:id="10" w:author="Антон Носков" w:date="2020-07-21T19:51:00Z">
          <w:pPr>
            <w:pStyle w:val="1"/>
          </w:pPr>
        </w:pPrChange>
      </w:pPr>
      <w:del w:id="11" w:author="Антон Носков" w:date="2020-07-21T19:51:00Z">
        <w:r w:rsidDel="00F71527">
          <w:rPr>
            <w:rStyle w:val="LabSectionGray"/>
          </w:rPr>
          <w:delText>Коммутатор SWA</w:delText>
        </w:r>
      </w:del>
    </w:p>
    <w:p w14:paraId="3AFC5E01" w14:textId="258FF590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12" w:author="Антон Носков" w:date="2020-07-21T19:51:00Z"/>
          <w:rStyle w:val="DevConfigGray"/>
        </w:rPr>
        <w:pPrChange w:id="13" w:author="Антон Носков" w:date="2020-07-21T19:51:00Z">
          <w:pPr>
            <w:pStyle w:val="DevConfigs"/>
          </w:pPr>
        </w:pPrChange>
      </w:pPr>
      <w:del w:id="14" w:author="Антон Носков" w:date="2020-07-21T19:51:00Z">
        <w:r w:rsidDel="00F71527">
          <w:rPr>
            <w:rStyle w:val="DevConfigGray"/>
          </w:rPr>
          <w:delText>ena</w:delText>
        </w:r>
      </w:del>
    </w:p>
    <w:p w14:paraId="7EAF0DB2" w14:textId="1EF734B6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15" w:author="Антон Носков" w:date="2020-07-21T19:51:00Z"/>
          <w:rStyle w:val="DevConfigGray"/>
        </w:rPr>
        <w:pPrChange w:id="16" w:author="Антон Носков" w:date="2020-07-21T19:51:00Z">
          <w:pPr>
            <w:pStyle w:val="DevConfigs"/>
          </w:pPr>
        </w:pPrChange>
      </w:pPr>
      <w:del w:id="17" w:author="Антон Носков" w:date="2020-07-21T19:51:00Z">
        <w:r w:rsidDel="00F71527">
          <w:rPr>
            <w:rStyle w:val="DevConfigGray"/>
          </w:rPr>
          <w:delText>conf t</w:delText>
        </w:r>
      </w:del>
    </w:p>
    <w:p w14:paraId="1CAD74DB" w14:textId="075F87C5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18" w:author="Антон Носков" w:date="2020-07-21T19:51:00Z"/>
          <w:rStyle w:val="DevConfigGray"/>
        </w:rPr>
        <w:pPrChange w:id="19" w:author="Антон Носков" w:date="2020-07-21T19:51:00Z">
          <w:pPr>
            <w:pStyle w:val="DevConfigs"/>
          </w:pPr>
        </w:pPrChange>
      </w:pPr>
      <w:del w:id="20" w:author="Антон Носков" w:date="2020-07-21T19:51:00Z">
        <w:r w:rsidDel="00F71527">
          <w:rPr>
            <w:rStyle w:val="DevConfigGray"/>
          </w:rPr>
          <w:delText>vlan 10</w:delText>
        </w:r>
      </w:del>
    </w:p>
    <w:p w14:paraId="4568AD88" w14:textId="49309887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21" w:author="Антон Носков" w:date="2020-07-21T19:51:00Z"/>
          <w:rStyle w:val="DevConfigGray"/>
        </w:rPr>
        <w:pPrChange w:id="22" w:author="Антон Носков" w:date="2020-07-21T19:51:00Z">
          <w:pPr>
            <w:pStyle w:val="DevConfigs"/>
          </w:pPr>
        </w:pPrChange>
      </w:pPr>
      <w:del w:id="23" w:author="Антон Носков" w:date="2020-07-21T19:51:00Z">
        <w:r w:rsidDel="00F71527">
          <w:rPr>
            <w:rStyle w:val="DevConfigGray"/>
          </w:rPr>
          <w:delText xml:space="preserve"> name Admin</w:delText>
        </w:r>
      </w:del>
    </w:p>
    <w:p w14:paraId="5BD6082E" w14:textId="1F144591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24" w:author="Антон Носков" w:date="2020-07-21T19:51:00Z"/>
          <w:rStyle w:val="DevConfigGray"/>
        </w:rPr>
        <w:pPrChange w:id="25" w:author="Антон Носков" w:date="2020-07-21T19:51:00Z">
          <w:pPr>
            <w:pStyle w:val="DevConfigs"/>
          </w:pPr>
        </w:pPrChange>
      </w:pPr>
      <w:del w:id="26" w:author="Антон Носков" w:date="2020-07-21T19:51:00Z">
        <w:r w:rsidDel="00F71527">
          <w:rPr>
            <w:rStyle w:val="DevConfigGray"/>
          </w:rPr>
          <w:delText>vlan 20</w:delText>
        </w:r>
      </w:del>
    </w:p>
    <w:p w14:paraId="3D04BB61" w14:textId="708C55BF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27" w:author="Антон Носков" w:date="2020-07-21T19:51:00Z"/>
          <w:rStyle w:val="DevConfigGray"/>
        </w:rPr>
        <w:pPrChange w:id="28" w:author="Антон Носков" w:date="2020-07-21T19:51:00Z">
          <w:pPr>
            <w:pStyle w:val="DevConfigs"/>
          </w:pPr>
        </w:pPrChange>
      </w:pPr>
      <w:del w:id="29" w:author="Антон Носков" w:date="2020-07-21T19:51:00Z">
        <w:r w:rsidDel="00F71527">
          <w:rPr>
            <w:rStyle w:val="DevConfigGray"/>
          </w:rPr>
          <w:delText xml:space="preserve"> name Accounts </w:delText>
        </w:r>
      </w:del>
    </w:p>
    <w:p w14:paraId="79955CF0" w14:textId="0659A5D2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30" w:author="Антон Носков" w:date="2020-07-21T19:51:00Z"/>
          <w:rStyle w:val="DevConfigGray"/>
        </w:rPr>
        <w:pPrChange w:id="31" w:author="Антон Носков" w:date="2020-07-21T19:51:00Z">
          <w:pPr>
            <w:pStyle w:val="DevConfigs"/>
          </w:pPr>
        </w:pPrChange>
      </w:pPr>
      <w:del w:id="32" w:author="Антон Носков" w:date="2020-07-21T19:51:00Z">
        <w:r w:rsidDel="00F71527">
          <w:rPr>
            <w:rStyle w:val="DevConfigGray"/>
          </w:rPr>
          <w:delText>vlan 30</w:delText>
        </w:r>
      </w:del>
    </w:p>
    <w:p w14:paraId="721B682F" w14:textId="4D1F1025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33" w:author="Антон Носков" w:date="2020-07-21T19:51:00Z"/>
          <w:rStyle w:val="DevConfigGray"/>
        </w:rPr>
        <w:pPrChange w:id="34" w:author="Антон Носков" w:date="2020-07-21T19:51:00Z">
          <w:pPr>
            <w:pStyle w:val="DevConfigs"/>
          </w:pPr>
        </w:pPrChange>
      </w:pPr>
      <w:del w:id="35" w:author="Антон Носков" w:date="2020-07-21T19:51:00Z">
        <w:r w:rsidDel="00F71527">
          <w:rPr>
            <w:rStyle w:val="DevConfigGray"/>
          </w:rPr>
          <w:delText xml:space="preserve"> name HR</w:delText>
        </w:r>
      </w:del>
    </w:p>
    <w:p w14:paraId="2078BCCD" w14:textId="17EF3D38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36" w:author="Антон Носков" w:date="2020-07-21T19:51:00Z"/>
          <w:rStyle w:val="DevConfigGray"/>
        </w:rPr>
        <w:pPrChange w:id="37" w:author="Антон Носков" w:date="2020-07-21T19:51:00Z">
          <w:pPr>
            <w:pStyle w:val="DevConfigs"/>
          </w:pPr>
        </w:pPrChange>
      </w:pPr>
      <w:del w:id="38" w:author="Антон Носков" w:date="2020-07-21T19:51:00Z">
        <w:r w:rsidDel="00F71527">
          <w:rPr>
            <w:rStyle w:val="DevConfigGray"/>
          </w:rPr>
          <w:delText>vlan 40</w:delText>
        </w:r>
      </w:del>
    </w:p>
    <w:p w14:paraId="52EFC356" w14:textId="02E89567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39" w:author="Антон Носков" w:date="2020-07-21T19:51:00Z"/>
          <w:rStyle w:val="DevConfigGray"/>
        </w:rPr>
        <w:pPrChange w:id="40" w:author="Антон Носков" w:date="2020-07-21T19:51:00Z">
          <w:pPr>
            <w:pStyle w:val="DevConfigs"/>
          </w:pPr>
        </w:pPrChange>
      </w:pPr>
      <w:del w:id="41" w:author="Антон Носков" w:date="2020-07-21T19:51:00Z">
        <w:r w:rsidDel="00F71527">
          <w:rPr>
            <w:rStyle w:val="DevConfigGray"/>
          </w:rPr>
          <w:delText xml:space="preserve"> name Voice</w:delText>
        </w:r>
      </w:del>
    </w:p>
    <w:p w14:paraId="5325A34A" w14:textId="4A8A5FF2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42" w:author="Антон Носков" w:date="2020-07-21T19:51:00Z"/>
          <w:rStyle w:val="DevConfigGray"/>
        </w:rPr>
        <w:pPrChange w:id="43" w:author="Антон Носков" w:date="2020-07-21T19:51:00Z">
          <w:pPr>
            <w:pStyle w:val="DevConfigs"/>
          </w:pPr>
        </w:pPrChange>
      </w:pPr>
      <w:del w:id="44" w:author="Антон Носков" w:date="2020-07-21T19:51:00Z">
        <w:r w:rsidDel="00F71527">
          <w:rPr>
            <w:rStyle w:val="DevConfigGray"/>
          </w:rPr>
          <w:delText>vlan 99</w:delText>
        </w:r>
      </w:del>
    </w:p>
    <w:p w14:paraId="65F6410C" w14:textId="271E51BF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45" w:author="Антон Носков" w:date="2020-07-21T19:51:00Z"/>
          <w:rStyle w:val="DevConfigGray"/>
        </w:rPr>
        <w:pPrChange w:id="46" w:author="Антон Носков" w:date="2020-07-21T19:51:00Z">
          <w:pPr>
            <w:pStyle w:val="DevConfigs"/>
          </w:pPr>
        </w:pPrChange>
      </w:pPr>
      <w:del w:id="47" w:author="Антон Носков" w:date="2020-07-21T19:51:00Z">
        <w:r w:rsidDel="00F71527">
          <w:rPr>
            <w:rStyle w:val="DevConfigGray"/>
          </w:rPr>
          <w:delText xml:space="preserve"> name Management</w:delText>
        </w:r>
      </w:del>
    </w:p>
    <w:p w14:paraId="332A4A2B" w14:textId="2807B8A2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48" w:author="Антон Носков" w:date="2020-07-21T19:51:00Z"/>
          <w:rStyle w:val="DevConfigGray"/>
        </w:rPr>
        <w:pPrChange w:id="49" w:author="Антон Носков" w:date="2020-07-21T19:51:00Z">
          <w:pPr>
            <w:pStyle w:val="DevConfigs"/>
          </w:pPr>
        </w:pPrChange>
      </w:pPr>
      <w:del w:id="50" w:author="Антон Носков" w:date="2020-07-21T19:51:00Z">
        <w:r w:rsidDel="00F71527">
          <w:rPr>
            <w:rStyle w:val="DevConfigGray"/>
          </w:rPr>
          <w:delText>vlan 100</w:delText>
        </w:r>
      </w:del>
    </w:p>
    <w:p w14:paraId="67416EBF" w14:textId="60A7EE5D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51" w:author="Антон Носков" w:date="2020-07-21T19:51:00Z"/>
          <w:rStyle w:val="DevConfigGray"/>
        </w:rPr>
        <w:pPrChange w:id="52" w:author="Антон Носков" w:date="2020-07-21T19:51:00Z">
          <w:pPr>
            <w:pStyle w:val="DevConfigs"/>
          </w:pPr>
        </w:pPrChange>
      </w:pPr>
      <w:del w:id="53" w:author="Антон Носков" w:date="2020-07-21T19:51:00Z">
        <w:r w:rsidDel="00F71527">
          <w:rPr>
            <w:rStyle w:val="DevConfigGray"/>
          </w:rPr>
          <w:delText xml:space="preserve"> name Native</w:delText>
        </w:r>
      </w:del>
    </w:p>
    <w:p w14:paraId="5442869A" w14:textId="5F9BBF68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54" w:author="Антон Носков" w:date="2020-07-21T19:51:00Z"/>
          <w:rStyle w:val="DevConfigGray"/>
        </w:rPr>
        <w:pPrChange w:id="55" w:author="Антон Носков" w:date="2020-07-21T19:51:00Z">
          <w:pPr>
            <w:pStyle w:val="DevConfigs"/>
          </w:pPr>
        </w:pPrChange>
      </w:pPr>
      <w:del w:id="56" w:author="Антон Носков" w:date="2020-07-21T19:51:00Z">
        <w:r w:rsidDel="00F71527">
          <w:rPr>
            <w:rStyle w:val="DevConfigGray"/>
          </w:rPr>
          <w:delText>interface GigabitEthernet0/1</w:delText>
        </w:r>
      </w:del>
    </w:p>
    <w:p w14:paraId="1732AD65" w14:textId="3C6CC1DB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57" w:author="Антон Носков" w:date="2020-07-21T19:51:00Z"/>
          <w:rStyle w:val="DevConfigGray"/>
        </w:rPr>
        <w:pPrChange w:id="58" w:author="Антон Носков" w:date="2020-07-21T19:51:00Z">
          <w:pPr>
            <w:pStyle w:val="DevConfigs"/>
          </w:pPr>
        </w:pPrChange>
      </w:pPr>
      <w:del w:id="59" w:author="Антон Носков" w:date="2020-07-21T19:51:00Z">
        <w:r w:rsidDel="00F71527">
          <w:rPr>
            <w:rStyle w:val="DevConfigGray"/>
          </w:rPr>
          <w:delText xml:space="preserve"> switchport trunk native vlan 100</w:delText>
        </w:r>
      </w:del>
    </w:p>
    <w:p w14:paraId="0E32C14E" w14:textId="7B4C55DD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60" w:author="Антон Носков" w:date="2020-07-21T19:51:00Z"/>
          <w:rStyle w:val="DevConfigGray"/>
        </w:rPr>
        <w:pPrChange w:id="61" w:author="Антон Носков" w:date="2020-07-21T19:51:00Z">
          <w:pPr>
            <w:pStyle w:val="DevConfigs"/>
          </w:pPr>
        </w:pPrChange>
      </w:pPr>
      <w:del w:id="62" w:author="Антон Носков" w:date="2020-07-21T19:51:00Z">
        <w:r w:rsidDel="00F71527">
          <w:rPr>
            <w:rStyle w:val="DevConfigGray"/>
          </w:rPr>
          <w:delText xml:space="preserve"> switchport mode trunk</w:delText>
        </w:r>
      </w:del>
    </w:p>
    <w:p w14:paraId="2D97EE2D" w14:textId="675D77A8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63" w:author="Антон Носков" w:date="2020-07-21T19:51:00Z"/>
          <w:rStyle w:val="DevConfigGray"/>
        </w:rPr>
        <w:pPrChange w:id="64" w:author="Антон Носков" w:date="2020-07-21T19:51:00Z">
          <w:pPr>
            <w:pStyle w:val="DevConfigs"/>
          </w:pPr>
        </w:pPrChange>
      </w:pPr>
      <w:del w:id="65" w:author="Антон Носков" w:date="2020-07-21T19:51:00Z">
        <w:r w:rsidDel="00F71527">
          <w:rPr>
            <w:rStyle w:val="DevConfigGray"/>
          </w:rPr>
          <w:delText xml:space="preserve"> switchport nonegotiate</w:delText>
        </w:r>
      </w:del>
    </w:p>
    <w:p w14:paraId="38991083" w14:textId="116D1F2D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66" w:author="Антон Носков" w:date="2020-07-21T19:51:00Z"/>
          <w:rStyle w:val="DevConfigGray"/>
        </w:rPr>
        <w:pPrChange w:id="67" w:author="Антон Носков" w:date="2020-07-21T19:51:00Z">
          <w:pPr>
            <w:pStyle w:val="DevConfigs"/>
          </w:pPr>
        </w:pPrChange>
      </w:pPr>
      <w:del w:id="68" w:author="Антон Носков" w:date="2020-07-21T19:51:00Z">
        <w:r w:rsidDel="00F71527">
          <w:rPr>
            <w:rStyle w:val="DevConfigGray"/>
          </w:rPr>
          <w:delText>interface GigabitEthernet0/2</w:delText>
        </w:r>
      </w:del>
    </w:p>
    <w:p w14:paraId="631B3519" w14:textId="3361F686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69" w:author="Антон Носков" w:date="2020-07-21T19:51:00Z"/>
          <w:rStyle w:val="DevConfigGray"/>
        </w:rPr>
        <w:pPrChange w:id="70" w:author="Антон Носков" w:date="2020-07-21T19:51:00Z">
          <w:pPr>
            <w:pStyle w:val="DevConfigs"/>
          </w:pPr>
        </w:pPrChange>
      </w:pPr>
      <w:del w:id="71" w:author="Антон Носков" w:date="2020-07-21T19:51:00Z">
        <w:r w:rsidDel="00F71527">
          <w:rPr>
            <w:rStyle w:val="DevConfigGray"/>
          </w:rPr>
          <w:delText xml:space="preserve"> switchport trunk native vlan 100</w:delText>
        </w:r>
      </w:del>
    </w:p>
    <w:p w14:paraId="5C0DB8D2" w14:textId="0CE24847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72" w:author="Антон Носков" w:date="2020-07-21T19:51:00Z"/>
          <w:rStyle w:val="DevConfigGray"/>
        </w:rPr>
        <w:pPrChange w:id="73" w:author="Антон Носков" w:date="2020-07-21T19:51:00Z">
          <w:pPr>
            <w:pStyle w:val="DevConfigs"/>
          </w:pPr>
        </w:pPrChange>
      </w:pPr>
      <w:del w:id="74" w:author="Антон Носков" w:date="2020-07-21T19:51:00Z">
        <w:r w:rsidDel="00F71527">
          <w:rPr>
            <w:rStyle w:val="DevConfigGray"/>
          </w:rPr>
          <w:delText xml:space="preserve"> switchport mode dynamic desirable</w:delText>
        </w:r>
      </w:del>
    </w:p>
    <w:p w14:paraId="15784854" w14:textId="51F75E39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75" w:author="Антон Носков" w:date="2020-07-21T19:51:00Z"/>
          <w:rStyle w:val="DevConfigGray"/>
        </w:rPr>
        <w:pPrChange w:id="76" w:author="Антон Носков" w:date="2020-07-21T19:51:00Z">
          <w:pPr>
            <w:pStyle w:val="DevConfigs"/>
          </w:pPr>
        </w:pPrChange>
      </w:pPr>
      <w:del w:id="77" w:author="Антон Носков" w:date="2020-07-21T19:51:00Z">
        <w:r w:rsidDel="00F71527">
          <w:rPr>
            <w:rStyle w:val="DevConfigGray"/>
          </w:rPr>
          <w:delText>interface Vlan1</w:delText>
        </w:r>
      </w:del>
    </w:p>
    <w:p w14:paraId="427B718B" w14:textId="402F4290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78" w:author="Антон Носков" w:date="2020-07-21T19:51:00Z"/>
          <w:rStyle w:val="DevConfigGray"/>
        </w:rPr>
        <w:pPrChange w:id="79" w:author="Антон Носков" w:date="2020-07-21T19:51:00Z">
          <w:pPr>
            <w:pStyle w:val="DevConfigs"/>
          </w:pPr>
        </w:pPrChange>
      </w:pPr>
      <w:del w:id="80" w:author="Антон Носков" w:date="2020-07-21T19:51:00Z">
        <w:r w:rsidDel="00F71527">
          <w:rPr>
            <w:rStyle w:val="DevConfigGray"/>
          </w:rPr>
          <w:delText xml:space="preserve"> no ip address</w:delText>
        </w:r>
      </w:del>
    </w:p>
    <w:p w14:paraId="18C517F6" w14:textId="16A9D547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81" w:author="Антон Носков" w:date="2020-07-21T19:51:00Z"/>
          <w:rStyle w:val="DevConfigGray"/>
        </w:rPr>
        <w:pPrChange w:id="82" w:author="Антон Носков" w:date="2020-07-21T19:51:00Z">
          <w:pPr>
            <w:pStyle w:val="DevConfigs"/>
          </w:pPr>
        </w:pPrChange>
      </w:pPr>
      <w:del w:id="83" w:author="Антон Носков" w:date="2020-07-21T19:51:00Z">
        <w:r w:rsidDel="00F71527">
          <w:rPr>
            <w:rStyle w:val="DevConfigGray"/>
          </w:rPr>
          <w:delText xml:space="preserve"> shutdown</w:delText>
        </w:r>
      </w:del>
    </w:p>
    <w:p w14:paraId="5C350458" w14:textId="0481E4CF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84" w:author="Антон Носков" w:date="2020-07-21T19:51:00Z"/>
          <w:rStyle w:val="DevConfigGray"/>
        </w:rPr>
        <w:pPrChange w:id="85" w:author="Антон Носков" w:date="2020-07-21T19:51:00Z">
          <w:pPr>
            <w:pStyle w:val="DevConfigs"/>
          </w:pPr>
        </w:pPrChange>
      </w:pPr>
      <w:del w:id="86" w:author="Антон Носков" w:date="2020-07-21T19:51:00Z">
        <w:r w:rsidDel="00F71527">
          <w:rPr>
            <w:rStyle w:val="DevConfigGray"/>
          </w:rPr>
          <w:delText>interface Vlan99</w:delText>
        </w:r>
      </w:del>
    </w:p>
    <w:p w14:paraId="34F90920" w14:textId="016C68C0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87" w:author="Антон Носков" w:date="2020-07-21T19:51:00Z"/>
          <w:rStyle w:val="DevConfigGray"/>
        </w:rPr>
        <w:pPrChange w:id="88" w:author="Антон Носков" w:date="2020-07-21T19:51:00Z">
          <w:pPr>
            <w:pStyle w:val="DevConfigs"/>
          </w:pPr>
        </w:pPrChange>
      </w:pPr>
      <w:del w:id="89" w:author="Антон Носков" w:date="2020-07-21T19:51:00Z">
        <w:r w:rsidDel="00F71527">
          <w:rPr>
            <w:rStyle w:val="DevConfigGray"/>
          </w:rPr>
          <w:delText xml:space="preserve">ip address 192.168.99.252 255.255.255.0 </w:delText>
        </w:r>
      </w:del>
    </w:p>
    <w:p w14:paraId="50DFDBB4" w14:textId="5EE2ACAD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90" w:author="Антон Носков" w:date="2020-07-21T19:51:00Z"/>
          <w:rStyle w:val="DevConfigGray"/>
        </w:rPr>
        <w:pPrChange w:id="91" w:author="Антон Носков" w:date="2020-07-21T19:51:00Z">
          <w:pPr>
            <w:pStyle w:val="DevConfigs"/>
          </w:pPr>
        </w:pPrChange>
      </w:pPr>
      <w:del w:id="92" w:author="Антон Носков" w:date="2020-07-21T19:51:00Z">
        <w:r w:rsidDel="00F71527">
          <w:rPr>
            <w:rStyle w:val="DevConfigGray"/>
          </w:rPr>
          <w:delText>end</w:delText>
        </w:r>
      </w:del>
    </w:p>
    <w:p w14:paraId="0B5702DA" w14:textId="66C149AB" w:rsidR="00503903" w:rsidRPr="00296F0B" w:rsidDel="00F71527" w:rsidRDefault="00296F0B" w:rsidP="00F71527">
      <w:pPr>
        <w:pStyle w:val="1"/>
        <w:spacing w:before="120"/>
        <w:rPr>
          <w:del w:id="93" w:author="Антон Носков" w:date="2020-07-21T19:51:00Z"/>
          <w:rStyle w:val="LabSectionGray"/>
        </w:rPr>
        <w:pPrChange w:id="94" w:author="Антон Носков" w:date="2020-07-21T19:51:00Z">
          <w:pPr>
            <w:pStyle w:val="1"/>
          </w:pPr>
        </w:pPrChange>
      </w:pPr>
      <w:del w:id="95" w:author="Антон Носков" w:date="2020-07-21T19:51:00Z">
        <w:r w:rsidDel="00F71527">
          <w:rPr>
            <w:rStyle w:val="LabSectionGray"/>
          </w:rPr>
          <w:delText>Switch SWB</w:delText>
        </w:r>
      </w:del>
    </w:p>
    <w:p w14:paraId="5712DF28" w14:textId="07F3BC15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96" w:author="Антон Носков" w:date="2020-07-21T19:51:00Z"/>
          <w:rStyle w:val="DevConfigGray"/>
        </w:rPr>
        <w:pPrChange w:id="97" w:author="Антон Носков" w:date="2020-07-21T19:51:00Z">
          <w:pPr>
            <w:pStyle w:val="DevConfigs"/>
          </w:pPr>
        </w:pPrChange>
      </w:pPr>
      <w:del w:id="98" w:author="Антон Носков" w:date="2020-07-21T19:51:00Z">
        <w:r w:rsidDel="00F71527">
          <w:rPr>
            <w:rStyle w:val="DevConfigGray"/>
          </w:rPr>
          <w:delText>ena</w:delText>
        </w:r>
      </w:del>
    </w:p>
    <w:p w14:paraId="0A07EC9B" w14:textId="3FABDD8A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99" w:author="Антон Носков" w:date="2020-07-21T19:51:00Z"/>
          <w:rStyle w:val="DevConfigGray"/>
        </w:rPr>
        <w:pPrChange w:id="100" w:author="Антон Носков" w:date="2020-07-21T19:51:00Z">
          <w:pPr>
            <w:pStyle w:val="DevConfigs"/>
          </w:pPr>
        </w:pPrChange>
      </w:pPr>
      <w:del w:id="101" w:author="Антон Носков" w:date="2020-07-21T19:51:00Z">
        <w:r w:rsidDel="00F71527">
          <w:rPr>
            <w:rStyle w:val="DevConfigGray"/>
          </w:rPr>
          <w:delText>conf t</w:delText>
        </w:r>
      </w:del>
    </w:p>
    <w:p w14:paraId="6D0CBF70" w14:textId="330817B1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102" w:author="Антон Носков" w:date="2020-07-21T19:51:00Z"/>
          <w:rStyle w:val="DevConfigGray"/>
        </w:rPr>
        <w:pPrChange w:id="103" w:author="Антон Носков" w:date="2020-07-21T19:51:00Z">
          <w:pPr>
            <w:pStyle w:val="DevConfigs"/>
          </w:pPr>
        </w:pPrChange>
      </w:pPr>
      <w:del w:id="104" w:author="Антон Носков" w:date="2020-07-21T19:51:00Z">
        <w:r w:rsidDel="00F71527">
          <w:rPr>
            <w:rStyle w:val="DevConfigGray"/>
          </w:rPr>
          <w:delText>vlan 10</w:delText>
        </w:r>
      </w:del>
    </w:p>
    <w:p w14:paraId="1D191052" w14:textId="01B35FC0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105" w:author="Антон Носков" w:date="2020-07-21T19:51:00Z"/>
          <w:rStyle w:val="DevConfigGray"/>
        </w:rPr>
        <w:pPrChange w:id="106" w:author="Антон Носков" w:date="2020-07-21T19:51:00Z">
          <w:pPr>
            <w:pStyle w:val="DevConfigs"/>
          </w:pPr>
        </w:pPrChange>
      </w:pPr>
      <w:del w:id="107" w:author="Антон Носков" w:date="2020-07-21T19:51:00Z">
        <w:r w:rsidDel="00F71527">
          <w:rPr>
            <w:rStyle w:val="DevConfigGray"/>
          </w:rPr>
          <w:delText xml:space="preserve"> name Admin</w:delText>
        </w:r>
      </w:del>
    </w:p>
    <w:p w14:paraId="6593CB2A" w14:textId="42AB0A8D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108" w:author="Антон Носков" w:date="2020-07-21T19:51:00Z"/>
          <w:rStyle w:val="DevConfigGray"/>
        </w:rPr>
        <w:pPrChange w:id="109" w:author="Антон Носков" w:date="2020-07-21T19:51:00Z">
          <w:pPr>
            <w:pStyle w:val="DevConfigs"/>
          </w:pPr>
        </w:pPrChange>
      </w:pPr>
      <w:del w:id="110" w:author="Антон Носков" w:date="2020-07-21T19:51:00Z">
        <w:r w:rsidDel="00F71527">
          <w:rPr>
            <w:rStyle w:val="DevConfigGray"/>
          </w:rPr>
          <w:delText>vlan 20</w:delText>
        </w:r>
      </w:del>
    </w:p>
    <w:p w14:paraId="71E5FEFE" w14:textId="14849570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111" w:author="Антон Носков" w:date="2020-07-21T19:51:00Z"/>
          <w:rStyle w:val="DevConfigGray"/>
        </w:rPr>
        <w:pPrChange w:id="112" w:author="Антон Носков" w:date="2020-07-21T19:51:00Z">
          <w:pPr>
            <w:pStyle w:val="DevConfigs"/>
          </w:pPr>
        </w:pPrChange>
      </w:pPr>
      <w:del w:id="113" w:author="Антон Носков" w:date="2020-07-21T19:51:00Z">
        <w:r w:rsidDel="00F71527">
          <w:rPr>
            <w:rStyle w:val="DevConfigGray"/>
          </w:rPr>
          <w:delText xml:space="preserve"> name Accounts </w:delText>
        </w:r>
      </w:del>
    </w:p>
    <w:p w14:paraId="1F745654" w14:textId="008A0C12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114" w:author="Антон Носков" w:date="2020-07-21T19:51:00Z"/>
          <w:rStyle w:val="DevConfigGray"/>
        </w:rPr>
        <w:pPrChange w:id="115" w:author="Антон Носков" w:date="2020-07-21T19:51:00Z">
          <w:pPr>
            <w:pStyle w:val="DevConfigs"/>
          </w:pPr>
        </w:pPrChange>
      </w:pPr>
      <w:del w:id="116" w:author="Антон Носков" w:date="2020-07-21T19:51:00Z">
        <w:r w:rsidDel="00F71527">
          <w:rPr>
            <w:rStyle w:val="DevConfigGray"/>
          </w:rPr>
          <w:delText>vlan 30</w:delText>
        </w:r>
      </w:del>
    </w:p>
    <w:p w14:paraId="4D209853" w14:textId="012EC5FB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117" w:author="Антон Носков" w:date="2020-07-21T19:51:00Z"/>
          <w:rStyle w:val="DevConfigGray"/>
        </w:rPr>
        <w:pPrChange w:id="118" w:author="Антон Носков" w:date="2020-07-21T19:51:00Z">
          <w:pPr>
            <w:pStyle w:val="DevConfigs"/>
          </w:pPr>
        </w:pPrChange>
      </w:pPr>
      <w:del w:id="119" w:author="Антон Носков" w:date="2020-07-21T19:51:00Z">
        <w:r w:rsidDel="00F71527">
          <w:rPr>
            <w:rStyle w:val="DevConfigGray"/>
          </w:rPr>
          <w:delText xml:space="preserve"> name HR</w:delText>
        </w:r>
      </w:del>
    </w:p>
    <w:p w14:paraId="768090C0" w14:textId="62015E63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120" w:author="Антон Носков" w:date="2020-07-21T19:51:00Z"/>
          <w:rStyle w:val="DevConfigGray"/>
        </w:rPr>
        <w:pPrChange w:id="121" w:author="Антон Носков" w:date="2020-07-21T19:51:00Z">
          <w:pPr>
            <w:pStyle w:val="DevConfigs"/>
          </w:pPr>
        </w:pPrChange>
      </w:pPr>
      <w:del w:id="122" w:author="Антон Носков" w:date="2020-07-21T19:51:00Z">
        <w:r w:rsidDel="00F71527">
          <w:rPr>
            <w:rStyle w:val="DevConfigGray"/>
          </w:rPr>
          <w:delText>vlan 40</w:delText>
        </w:r>
      </w:del>
    </w:p>
    <w:p w14:paraId="3D3E0578" w14:textId="2C5E9B73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123" w:author="Антон Носков" w:date="2020-07-21T19:51:00Z"/>
          <w:rStyle w:val="DevConfigGray"/>
        </w:rPr>
        <w:pPrChange w:id="124" w:author="Антон Носков" w:date="2020-07-21T19:51:00Z">
          <w:pPr>
            <w:pStyle w:val="DevConfigs"/>
          </w:pPr>
        </w:pPrChange>
      </w:pPr>
      <w:del w:id="125" w:author="Антон Носков" w:date="2020-07-21T19:51:00Z">
        <w:r w:rsidDel="00F71527">
          <w:rPr>
            <w:rStyle w:val="DevConfigGray"/>
          </w:rPr>
          <w:delText xml:space="preserve"> name Voice </w:delText>
        </w:r>
      </w:del>
    </w:p>
    <w:p w14:paraId="0F649FD8" w14:textId="40654D61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126" w:author="Антон Носков" w:date="2020-07-21T19:51:00Z"/>
          <w:rStyle w:val="DevConfigGray"/>
        </w:rPr>
        <w:pPrChange w:id="127" w:author="Антон Носков" w:date="2020-07-21T19:51:00Z">
          <w:pPr>
            <w:pStyle w:val="DevConfigs"/>
          </w:pPr>
        </w:pPrChange>
      </w:pPr>
      <w:del w:id="128" w:author="Антон Носков" w:date="2020-07-21T19:51:00Z">
        <w:r w:rsidDel="00F71527">
          <w:rPr>
            <w:rStyle w:val="DevConfigGray"/>
          </w:rPr>
          <w:delText>vlan 99</w:delText>
        </w:r>
      </w:del>
    </w:p>
    <w:p w14:paraId="2254CD61" w14:textId="52986B9B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129" w:author="Антон Носков" w:date="2020-07-21T19:51:00Z"/>
          <w:rStyle w:val="DevConfigGray"/>
        </w:rPr>
        <w:pPrChange w:id="130" w:author="Антон Носков" w:date="2020-07-21T19:51:00Z">
          <w:pPr>
            <w:pStyle w:val="DevConfigs"/>
          </w:pPr>
        </w:pPrChange>
      </w:pPr>
      <w:del w:id="131" w:author="Антон Носков" w:date="2020-07-21T19:51:00Z">
        <w:r w:rsidDel="00F71527">
          <w:rPr>
            <w:rStyle w:val="DevConfigGray"/>
          </w:rPr>
          <w:delText xml:space="preserve"> name Management</w:delText>
        </w:r>
      </w:del>
    </w:p>
    <w:p w14:paraId="2A57C6A6" w14:textId="0B3AA32A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132" w:author="Антон Носков" w:date="2020-07-21T19:51:00Z"/>
          <w:rStyle w:val="DevConfigGray"/>
        </w:rPr>
        <w:pPrChange w:id="133" w:author="Антон Носков" w:date="2020-07-21T19:51:00Z">
          <w:pPr>
            <w:pStyle w:val="DevConfigs"/>
          </w:pPr>
        </w:pPrChange>
      </w:pPr>
      <w:del w:id="134" w:author="Антон Носков" w:date="2020-07-21T19:51:00Z">
        <w:r w:rsidDel="00F71527">
          <w:rPr>
            <w:rStyle w:val="DevConfigGray"/>
          </w:rPr>
          <w:delText>vlan 100</w:delText>
        </w:r>
      </w:del>
    </w:p>
    <w:p w14:paraId="568CCFD9" w14:textId="7D0CE8FB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135" w:author="Антон Носков" w:date="2020-07-21T19:51:00Z"/>
          <w:rStyle w:val="DevConfigGray"/>
        </w:rPr>
        <w:pPrChange w:id="136" w:author="Антон Носков" w:date="2020-07-21T19:51:00Z">
          <w:pPr>
            <w:pStyle w:val="DevConfigs"/>
          </w:pPr>
        </w:pPrChange>
      </w:pPr>
      <w:del w:id="137" w:author="Антон Носков" w:date="2020-07-21T19:51:00Z">
        <w:r w:rsidDel="00F71527">
          <w:rPr>
            <w:rStyle w:val="DevConfigGray"/>
          </w:rPr>
          <w:delText xml:space="preserve"> name Native</w:delText>
        </w:r>
      </w:del>
    </w:p>
    <w:p w14:paraId="730E8DFF" w14:textId="4CA46AD1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138" w:author="Антон Носков" w:date="2020-07-21T19:51:00Z"/>
          <w:rStyle w:val="DevConfigGray"/>
        </w:rPr>
        <w:pPrChange w:id="139" w:author="Антон Носков" w:date="2020-07-21T19:51:00Z">
          <w:pPr>
            <w:pStyle w:val="DevConfigs"/>
          </w:pPr>
        </w:pPrChange>
      </w:pPr>
      <w:del w:id="140" w:author="Антон Носков" w:date="2020-07-21T19:51:00Z">
        <w:r w:rsidDel="00F71527">
          <w:rPr>
            <w:rStyle w:val="DevConfigGray"/>
          </w:rPr>
          <w:delText>interface FastEthernet0/1</w:delText>
        </w:r>
      </w:del>
    </w:p>
    <w:p w14:paraId="106A6B7F" w14:textId="2F277BE9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141" w:author="Антон Носков" w:date="2020-07-21T19:51:00Z"/>
          <w:rStyle w:val="DevConfigGray"/>
        </w:rPr>
        <w:pPrChange w:id="142" w:author="Антон Носков" w:date="2020-07-21T19:51:00Z">
          <w:pPr>
            <w:pStyle w:val="DevConfigs"/>
          </w:pPr>
        </w:pPrChange>
      </w:pPr>
      <w:del w:id="143" w:author="Антон Носков" w:date="2020-07-21T19:51:00Z">
        <w:r w:rsidDel="00F71527">
          <w:rPr>
            <w:rStyle w:val="DevConfigGray"/>
          </w:rPr>
          <w:delText xml:space="preserve"> switchport access vlan 10</w:delText>
        </w:r>
      </w:del>
    </w:p>
    <w:p w14:paraId="766FF9E4" w14:textId="7FD99653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144" w:author="Антон Носков" w:date="2020-07-21T19:51:00Z"/>
          <w:rStyle w:val="DevConfigGray"/>
        </w:rPr>
        <w:pPrChange w:id="145" w:author="Антон Носков" w:date="2020-07-21T19:51:00Z">
          <w:pPr>
            <w:pStyle w:val="DevConfigs"/>
          </w:pPr>
        </w:pPrChange>
      </w:pPr>
      <w:del w:id="146" w:author="Антон Носков" w:date="2020-07-21T19:51:00Z">
        <w:r w:rsidDel="00F71527">
          <w:rPr>
            <w:rStyle w:val="DevConfigGray"/>
          </w:rPr>
          <w:delText xml:space="preserve"> switchport mode access</w:delText>
        </w:r>
      </w:del>
    </w:p>
    <w:p w14:paraId="40D2A0EE" w14:textId="27EEFD6E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147" w:author="Антон Носков" w:date="2020-07-21T19:51:00Z"/>
          <w:rStyle w:val="DevConfigGray"/>
        </w:rPr>
        <w:pPrChange w:id="148" w:author="Антон Носков" w:date="2020-07-21T19:51:00Z">
          <w:pPr>
            <w:pStyle w:val="DevConfigs"/>
          </w:pPr>
        </w:pPrChange>
      </w:pPr>
      <w:del w:id="149" w:author="Антон Носков" w:date="2020-07-21T19:51:00Z">
        <w:r w:rsidDel="00F71527">
          <w:rPr>
            <w:rStyle w:val="DevConfigGray"/>
          </w:rPr>
          <w:delText>interface FastEthernet0/2</w:delText>
        </w:r>
      </w:del>
    </w:p>
    <w:p w14:paraId="6B74A319" w14:textId="5BCB4812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150" w:author="Антон Носков" w:date="2020-07-21T19:51:00Z"/>
          <w:rStyle w:val="DevConfigGray"/>
        </w:rPr>
        <w:pPrChange w:id="151" w:author="Антон Носков" w:date="2020-07-21T19:51:00Z">
          <w:pPr>
            <w:pStyle w:val="DevConfigs"/>
          </w:pPr>
        </w:pPrChange>
      </w:pPr>
      <w:del w:id="152" w:author="Антон Носков" w:date="2020-07-21T19:51:00Z">
        <w:r w:rsidDel="00F71527">
          <w:rPr>
            <w:rStyle w:val="DevConfigGray"/>
          </w:rPr>
          <w:delText xml:space="preserve"> switchport access vlan 20</w:delText>
        </w:r>
      </w:del>
    </w:p>
    <w:p w14:paraId="03C2C83C" w14:textId="1C80A818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153" w:author="Антон Носков" w:date="2020-07-21T19:51:00Z"/>
          <w:rStyle w:val="DevConfigGray"/>
        </w:rPr>
        <w:pPrChange w:id="154" w:author="Антон Носков" w:date="2020-07-21T19:51:00Z">
          <w:pPr>
            <w:pStyle w:val="DevConfigs"/>
          </w:pPr>
        </w:pPrChange>
      </w:pPr>
      <w:del w:id="155" w:author="Антон Носков" w:date="2020-07-21T19:51:00Z">
        <w:r w:rsidDel="00F71527">
          <w:rPr>
            <w:rStyle w:val="DevConfigGray"/>
          </w:rPr>
          <w:delText xml:space="preserve"> switchport mode access</w:delText>
        </w:r>
      </w:del>
    </w:p>
    <w:p w14:paraId="628855AD" w14:textId="13DD4B1A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156" w:author="Антон Носков" w:date="2020-07-21T19:51:00Z"/>
          <w:rStyle w:val="DevConfigGray"/>
        </w:rPr>
        <w:pPrChange w:id="157" w:author="Антон Носков" w:date="2020-07-21T19:51:00Z">
          <w:pPr>
            <w:pStyle w:val="DevConfigs"/>
          </w:pPr>
        </w:pPrChange>
      </w:pPr>
      <w:del w:id="158" w:author="Антон Носков" w:date="2020-07-21T19:51:00Z">
        <w:r w:rsidDel="00F71527">
          <w:rPr>
            <w:rStyle w:val="DevConfigGray"/>
          </w:rPr>
          <w:delText>interface FastEthernet0/3</w:delText>
        </w:r>
      </w:del>
    </w:p>
    <w:p w14:paraId="234BAA50" w14:textId="55C3A072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159" w:author="Антон Носков" w:date="2020-07-21T19:51:00Z"/>
          <w:rStyle w:val="DevConfigGray"/>
        </w:rPr>
        <w:pPrChange w:id="160" w:author="Антон Носков" w:date="2020-07-21T19:51:00Z">
          <w:pPr>
            <w:pStyle w:val="DevConfigs"/>
          </w:pPr>
        </w:pPrChange>
      </w:pPr>
      <w:del w:id="161" w:author="Антон Носков" w:date="2020-07-21T19:51:00Z">
        <w:r w:rsidDel="00F71527">
          <w:rPr>
            <w:rStyle w:val="DevConfigGray"/>
          </w:rPr>
          <w:delText xml:space="preserve"> switchport access vlan 30</w:delText>
        </w:r>
      </w:del>
    </w:p>
    <w:p w14:paraId="06F8A03D" w14:textId="0E47F2D3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162" w:author="Антон Носков" w:date="2020-07-21T19:51:00Z"/>
          <w:rStyle w:val="DevConfigGray"/>
        </w:rPr>
        <w:pPrChange w:id="163" w:author="Антон Носков" w:date="2020-07-21T19:51:00Z">
          <w:pPr>
            <w:pStyle w:val="DevConfigs"/>
          </w:pPr>
        </w:pPrChange>
      </w:pPr>
      <w:del w:id="164" w:author="Антон Носков" w:date="2020-07-21T19:51:00Z">
        <w:r w:rsidDel="00F71527">
          <w:rPr>
            <w:rStyle w:val="DevConfigGray"/>
          </w:rPr>
          <w:delText xml:space="preserve"> switchport mode access</w:delText>
        </w:r>
      </w:del>
    </w:p>
    <w:p w14:paraId="0B27F923" w14:textId="3FD7AA43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165" w:author="Антон Носков" w:date="2020-07-21T19:51:00Z"/>
          <w:rStyle w:val="DevConfigGray"/>
        </w:rPr>
        <w:pPrChange w:id="166" w:author="Антон Носков" w:date="2020-07-21T19:51:00Z">
          <w:pPr>
            <w:pStyle w:val="DevConfigs"/>
          </w:pPr>
        </w:pPrChange>
      </w:pPr>
      <w:del w:id="167" w:author="Антон Носков" w:date="2020-07-21T19:51:00Z">
        <w:r w:rsidDel="00F71527">
          <w:rPr>
            <w:rStyle w:val="DevConfigGray"/>
          </w:rPr>
          <w:delText>interface GigabitEthernet0/1</w:delText>
        </w:r>
      </w:del>
    </w:p>
    <w:p w14:paraId="178D774E" w14:textId="055E180B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168" w:author="Антон Носков" w:date="2020-07-21T19:51:00Z"/>
          <w:rStyle w:val="DevConfigGray"/>
        </w:rPr>
        <w:pPrChange w:id="169" w:author="Антон Носков" w:date="2020-07-21T19:51:00Z">
          <w:pPr>
            <w:pStyle w:val="DevConfigs"/>
          </w:pPr>
        </w:pPrChange>
      </w:pPr>
      <w:del w:id="170" w:author="Антон Носков" w:date="2020-07-21T19:51:00Z">
        <w:r w:rsidDel="00F71527">
          <w:rPr>
            <w:rStyle w:val="DevConfigGray"/>
          </w:rPr>
          <w:delText xml:space="preserve"> switchport trunk native vlan 100</w:delText>
        </w:r>
      </w:del>
    </w:p>
    <w:p w14:paraId="292698AB" w14:textId="28F5CBAE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171" w:author="Антон Носков" w:date="2020-07-21T19:51:00Z"/>
          <w:rStyle w:val="DevConfigGray"/>
        </w:rPr>
        <w:pPrChange w:id="172" w:author="Антон Носков" w:date="2020-07-21T19:51:00Z">
          <w:pPr>
            <w:pStyle w:val="DevConfigs"/>
          </w:pPr>
        </w:pPrChange>
      </w:pPr>
      <w:del w:id="173" w:author="Антон Носков" w:date="2020-07-21T19:51:00Z">
        <w:r w:rsidDel="00F71527">
          <w:rPr>
            <w:rStyle w:val="DevConfigGray"/>
          </w:rPr>
          <w:delText xml:space="preserve"> switchport mode trunk</w:delText>
        </w:r>
      </w:del>
    </w:p>
    <w:p w14:paraId="6308E326" w14:textId="51DADBD0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174" w:author="Антон Носков" w:date="2020-07-21T19:51:00Z"/>
          <w:rStyle w:val="DevConfigGray"/>
        </w:rPr>
        <w:pPrChange w:id="175" w:author="Антон Носков" w:date="2020-07-21T19:51:00Z">
          <w:pPr>
            <w:pStyle w:val="DevConfigs"/>
          </w:pPr>
        </w:pPrChange>
      </w:pPr>
      <w:del w:id="176" w:author="Антон Носков" w:date="2020-07-21T19:51:00Z">
        <w:r w:rsidDel="00F71527">
          <w:rPr>
            <w:rStyle w:val="DevConfigGray"/>
          </w:rPr>
          <w:delText xml:space="preserve"> switchport nonegotiate</w:delText>
        </w:r>
      </w:del>
    </w:p>
    <w:p w14:paraId="66FF2509" w14:textId="3F04149C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177" w:author="Антон Носков" w:date="2020-07-21T19:51:00Z"/>
          <w:rStyle w:val="DevConfigGray"/>
        </w:rPr>
        <w:pPrChange w:id="178" w:author="Антон Носков" w:date="2020-07-21T19:51:00Z">
          <w:pPr>
            <w:pStyle w:val="DevConfigs"/>
          </w:pPr>
        </w:pPrChange>
      </w:pPr>
      <w:del w:id="179" w:author="Антон Носков" w:date="2020-07-21T19:51:00Z">
        <w:r w:rsidDel="00F71527">
          <w:rPr>
            <w:rStyle w:val="DevConfigGray"/>
          </w:rPr>
          <w:delText>interface Vlan99</w:delText>
        </w:r>
      </w:del>
    </w:p>
    <w:p w14:paraId="670BFDE4" w14:textId="402B0148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180" w:author="Антон Носков" w:date="2020-07-21T19:51:00Z"/>
          <w:rStyle w:val="DevConfigGray"/>
        </w:rPr>
        <w:pPrChange w:id="181" w:author="Антон Носков" w:date="2020-07-21T19:51:00Z">
          <w:pPr>
            <w:pStyle w:val="DevConfigs"/>
          </w:pPr>
        </w:pPrChange>
      </w:pPr>
      <w:del w:id="182" w:author="Антон Носков" w:date="2020-07-21T19:51:00Z">
        <w:r w:rsidDel="00F71527">
          <w:rPr>
            <w:rStyle w:val="DevConfigGray"/>
          </w:rPr>
          <w:delText xml:space="preserve">ip address 192.168.99.253 255.255.255.0 </w:delText>
        </w:r>
      </w:del>
    </w:p>
    <w:p w14:paraId="521800C6" w14:textId="53769F96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183" w:author="Антон Носков" w:date="2020-07-21T19:51:00Z"/>
          <w:rStyle w:val="DevConfigGray"/>
        </w:rPr>
        <w:pPrChange w:id="184" w:author="Антон Носков" w:date="2020-07-21T19:51:00Z">
          <w:pPr>
            <w:pStyle w:val="DevConfigs"/>
          </w:pPr>
        </w:pPrChange>
      </w:pPr>
      <w:del w:id="185" w:author="Антон Носков" w:date="2020-07-21T19:51:00Z">
        <w:r w:rsidDel="00F71527">
          <w:rPr>
            <w:rStyle w:val="DevConfigGray"/>
          </w:rPr>
          <w:delText>end</w:delText>
        </w:r>
      </w:del>
    </w:p>
    <w:p w14:paraId="76CDE140" w14:textId="73CA1414" w:rsidR="00503903" w:rsidRPr="00296F0B" w:rsidDel="00F71527" w:rsidRDefault="00296F0B" w:rsidP="00F71527">
      <w:pPr>
        <w:pStyle w:val="1"/>
        <w:spacing w:before="120"/>
        <w:rPr>
          <w:del w:id="186" w:author="Антон Носков" w:date="2020-07-21T19:51:00Z"/>
          <w:rStyle w:val="LabSectionGray"/>
        </w:rPr>
        <w:pPrChange w:id="187" w:author="Антон Носков" w:date="2020-07-21T19:51:00Z">
          <w:pPr>
            <w:pStyle w:val="1"/>
          </w:pPr>
        </w:pPrChange>
      </w:pPr>
      <w:del w:id="188" w:author="Антон Носков" w:date="2020-07-21T19:51:00Z">
        <w:r w:rsidDel="00F71527">
          <w:rPr>
            <w:rStyle w:val="LabSectionGray"/>
          </w:rPr>
          <w:delText>Switch SWC</w:delText>
        </w:r>
      </w:del>
    </w:p>
    <w:p w14:paraId="7393AB78" w14:textId="571C19FE" w:rsidR="00503903" w:rsidRPr="00503903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189" w:author="Антон Носков" w:date="2020-07-21T19:51:00Z"/>
          <w:rStyle w:val="DevConfigGray"/>
        </w:rPr>
        <w:pPrChange w:id="190" w:author="Антон Носков" w:date="2020-07-21T19:51:00Z">
          <w:pPr>
            <w:pStyle w:val="DevConfigs"/>
          </w:pPr>
        </w:pPrChange>
      </w:pPr>
      <w:del w:id="191" w:author="Антон Носков" w:date="2020-07-21T19:51:00Z">
        <w:r w:rsidDel="00F71527">
          <w:rPr>
            <w:rStyle w:val="DevConfigGray"/>
          </w:rPr>
          <w:delText>ena</w:delText>
        </w:r>
      </w:del>
    </w:p>
    <w:p w14:paraId="03261555" w14:textId="5920C70E" w:rsidR="00503903" w:rsidRPr="00503903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192" w:author="Антон Носков" w:date="2020-07-21T19:51:00Z"/>
          <w:rStyle w:val="DevConfigGray"/>
        </w:rPr>
        <w:pPrChange w:id="193" w:author="Антон Носков" w:date="2020-07-21T19:51:00Z">
          <w:pPr>
            <w:pStyle w:val="DevConfigs"/>
          </w:pPr>
        </w:pPrChange>
      </w:pPr>
      <w:del w:id="194" w:author="Антон Носков" w:date="2020-07-21T19:51:00Z">
        <w:r w:rsidDel="00F71527">
          <w:rPr>
            <w:rStyle w:val="DevConfigGray"/>
          </w:rPr>
          <w:delText>conf t</w:delText>
        </w:r>
      </w:del>
    </w:p>
    <w:p w14:paraId="670CFF5F" w14:textId="4FEC2ADA" w:rsidR="00503903" w:rsidRPr="00503903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195" w:author="Антон Носков" w:date="2020-07-21T19:51:00Z"/>
          <w:rStyle w:val="DevConfigGray"/>
        </w:rPr>
        <w:pPrChange w:id="196" w:author="Антон Носков" w:date="2020-07-21T19:51:00Z">
          <w:pPr>
            <w:pStyle w:val="DevConfigs"/>
          </w:pPr>
        </w:pPrChange>
      </w:pPr>
      <w:del w:id="197" w:author="Антон Носков" w:date="2020-07-21T19:51:00Z">
        <w:r w:rsidDel="00F71527">
          <w:rPr>
            <w:rStyle w:val="DevConfigGray"/>
          </w:rPr>
          <w:delText>vlan 10</w:delText>
        </w:r>
      </w:del>
    </w:p>
    <w:p w14:paraId="78ADC0C5" w14:textId="3053D875" w:rsidR="00503903" w:rsidRPr="00503903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198" w:author="Антон Носков" w:date="2020-07-21T19:51:00Z"/>
          <w:rStyle w:val="DevConfigGray"/>
        </w:rPr>
        <w:pPrChange w:id="199" w:author="Антон Носков" w:date="2020-07-21T19:51:00Z">
          <w:pPr>
            <w:pStyle w:val="DevConfigs"/>
          </w:pPr>
        </w:pPrChange>
      </w:pPr>
      <w:del w:id="200" w:author="Антон Носков" w:date="2020-07-21T19:51:00Z">
        <w:r w:rsidDel="00F71527">
          <w:rPr>
            <w:rStyle w:val="DevConfigGray"/>
          </w:rPr>
          <w:delText xml:space="preserve"> name Admin </w:delText>
        </w:r>
      </w:del>
    </w:p>
    <w:p w14:paraId="3CC92D91" w14:textId="75169501" w:rsidR="00503903" w:rsidRPr="00503903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201" w:author="Антон Носков" w:date="2020-07-21T19:51:00Z"/>
          <w:rStyle w:val="DevConfigGray"/>
        </w:rPr>
        <w:pPrChange w:id="202" w:author="Антон Носков" w:date="2020-07-21T19:51:00Z">
          <w:pPr>
            <w:pStyle w:val="DevConfigs"/>
          </w:pPr>
        </w:pPrChange>
      </w:pPr>
      <w:del w:id="203" w:author="Антон Носков" w:date="2020-07-21T19:51:00Z">
        <w:r w:rsidDel="00F71527">
          <w:rPr>
            <w:rStyle w:val="DevConfigGray"/>
          </w:rPr>
          <w:delText>vlan 20</w:delText>
        </w:r>
      </w:del>
    </w:p>
    <w:p w14:paraId="0CE5F204" w14:textId="26946B15" w:rsidR="00503903" w:rsidRPr="00503903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204" w:author="Антон Носков" w:date="2020-07-21T19:51:00Z"/>
          <w:rStyle w:val="DevConfigGray"/>
        </w:rPr>
        <w:pPrChange w:id="205" w:author="Антон Носков" w:date="2020-07-21T19:51:00Z">
          <w:pPr>
            <w:pStyle w:val="DevConfigs"/>
          </w:pPr>
        </w:pPrChange>
      </w:pPr>
      <w:del w:id="206" w:author="Антон Носков" w:date="2020-07-21T19:51:00Z">
        <w:r w:rsidDel="00F71527">
          <w:rPr>
            <w:rStyle w:val="DevConfigGray"/>
          </w:rPr>
          <w:delText xml:space="preserve"> name Accounts </w:delText>
        </w:r>
      </w:del>
    </w:p>
    <w:p w14:paraId="6C822ADD" w14:textId="7F6F945F" w:rsidR="00503903" w:rsidRPr="00503903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207" w:author="Антон Носков" w:date="2020-07-21T19:51:00Z"/>
          <w:rStyle w:val="DevConfigGray"/>
        </w:rPr>
        <w:pPrChange w:id="208" w:author="Антон Носков" w:date="2020-07-21T19:51:00Z">
          <w:pPr>
            <w:pStyle w:val="DevConfigs"/>
          </w:pPr>
        </w:pPrChange>
      </w:pPr>
      <w:del w:id="209" w:author="Антон Носков" w:date="2020-07-21T19:51:00Z">
        <w:r w:rsidDel="00F71527">
          <w:rPr>
            <w:rStyle w:val="DevConfigGray"/>
          </w:rPr>
          <w:delText>vlan 30</w:delText>
        </w:r>
      </w:del>
    </w:p>
    <w:p w14:paraId="58B34EF4" w14:textId="56E3201C" w:rsidR="00503903" w:rsidRPr="00503903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210" w:author="Антон Носков" w:date="2020-07-21T19:51:00Z"/>
          <w:rStyle w:val="DevConfigGray"/>
        </w:rPr>
        <w:pPrChange w:id="211" w:author="Антон Носков" w:date="2020-07-21T19:51:00Z">
          <w:pPr>
            <w:pStyle w:val="DevConfigs"/>
          </w:pPr>
        </w:pPrChange>
      </w:pPr>
      <w:del w:id="212" w:author="Антон Носков" w:date="2020-07-21T19:51:00Z">
        <w:r w:rsidDel="00F71527">
          <w:rPr>
            <w:rStyle w:val="DevConfigGray"/>
          </w:rPr>
          <w:delText xml:space="preserve"> name HR</w:delText>
        </w:r>
      </w:del>
    </w:p>
    <w:p w14:paraId="71E8CB6B" w14:textId="40CC6BD0" w:rsidR="00503903" w:rsidRPr="00503903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213" w:author="Антон Носков" w:date="2020-07-21T19:51:00Z"/>
          <w:rStyle w:val="DevConfigGray"/>
        </w:rPr>
        <w:pPrChange w:id="214" w:author="Антон Носков" w:date="2020-07-21T19:51:00Z">
          <w:pPr>
            <w:pStyle w:val="DevConfigs"/>
          </w:pPr>
        </w:pPrChange>
      </w:pPr>
      <w:del w:id="215" w:author="Антон Носков" w:date="2020-07-21T19:51:00Z">
        <w:r w:rsidDel="00F71527">
          <w:rPr>
            <w:rStyle w:val="DevConfigGray"/>
          </w:rPr>
          <w:delText>vlan 40</w:delText>
        </w:r>
      </w:del>
    </w:p>
    <w:p w14:paraId="0AD0AD7A" w14:textId="0C813C14" w:rsidR="00503903" w:rsidRPr="00503903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216" w:author="Антон Носков" w:date="2020-07-21T19:51:00Z"/>
          <w:rStyle w:val="DevConfigGray"/>
        </w:rPr>
        <w:pPrChange w:id="217" w:author="Антон Носков" w:date="2020-07-21T19:51:00Z">
          <w:pPr>
            <w:pStyle w:val="DevConfigs"/>
          </w:pPr>
        </w:pPrChange>
      </w:pPr>
      <w:del w:id="218" w:author="Антон Носков" w:date="2020-07-21T19:51:00Z">
        <w:r w:rsidDel="00F71527">
          <w:rPr>
            <w:rStyle w:val="DevConfigGray"/>
          </w:rPr>
          <w:delText xml:space="preserve"> name Voice </w:delText>
        </w:r>
      </w:del>
    </w:p>
    <w:p w14:paraId="029BE07D" w14:textId="42FEB158" w:rsidR="00503903" w:rsidRPr="00503903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219" w:author="Антон Носков" w:date="2020-07-21T19:51:00Z"/>
          <w:rStyle w:val="DevConfigGray"/>
        </w:rPr>
        <w:pPrChange w:id="220" w:author="Антон Носков" w:date="2020-07-21T19:51:00Z">
          <w:pPr>
            <w:pStyle w:val="DevConfigs"/>
          </w:pPr>
        </w:pPrChange>
      </w:pPr>
      <w:del w:id="221" w:author="Антон Носков" w:date="2020-07-21T19:51:00Z">
        <w:r w:rsidDel="00F71527">
          <w:rPr>
            <w:rStyle w:val="DevConfigGray"/>
          </w:rPr>
          <w:delText>vlan 99</w:delText>
        </w:r>
      </w:del>
    </w:p>
    <w:p w14:paraId="30FFD39C" w14:textId="7FE2944B" w:rsidR="00503903" w:rsidRPr="00503903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222" w:author="Антон Носков" w:date="2020-07-21T19:51:00Z"/>
          <w:rStyle w:val="DevConfigGray"/>
        </w:rPr>
        <w:pPrChange w:id="223" w:author="Антон Носков" w:date="2020-07-21T19:51:00Z">
          <w:pPr>
            <w:pStyle w:val="DevConfigs"/>
          </w:pPr>
        </w:pPrChange>
      </w:pPr>
      <w:del w:id="224" w:author="Антон Носков" w:date="2020-07-21T19:51:00Z">
        <w:r w:rsidDel="00F71527">
          <w:rPr>
            <w:rStyle w:val="DevConfigGray"/>
          </w:rPr>
          <w:delText xml:space="preserve"> name Management</w:delText>
        </w:r>
      </w:del>
    </w:p>
    <w:p w14:paraId="6165C3FD" w14:textId="28AB8486" w:rsidR="00503903" w:rsidRPr="00503903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225" w:author="Антон Носков" w:date="2020-07-21T19:51:00Z"/>
          <w:rStyle w:val="DevConfigGray"/>
        </w:rPr>
        <w:pPrChange w:id="226" w:author="Антон Носков" w:date="2020-07-21T19:51:00Z">
          <w:pPr>
            <w:pStyle w:val="DevConfigs"/>
          </w:pPr>
        </w:pPrChange>
      </w:pPr>
      <w:del w:id="227" w:author="Антон Носков" w:date="2020-07-21T19:51:00Z">
        <w:r w:rsidDel="00F71527">
          <w:rPr>
            <w:rStyle w:val="DevConfigGray"/>
          </w:rPr>
          <w:delText>vlan 100</w:delText>
        </w:r>
      </w:del>
    </w:p>
    <w:p w14:paraId="2120D31B" w14:textId="6087A828" w:rsidR="00503903" w:rsidRPr="00503903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228" w:author="Антон Носков" w:date="2020-07-21T19:51:00Z"/>
          <w:rStyle w:val="DevConfigGray"/>
        </w:rPr>
        <w:pPrChange w:id="229" w:author="Антон Носков" w:date="2020-07-21T19:51:00Z">
          <w:pPr>
            <w:pStyle w:val="DevConfigs"/>
          </w:pPr>
        </w:pPrChange>
      </w:pPr>
      <w:del w:id="230" w:author="Антон Носков" w:date="2020-07-21T19:51:00Z">
        <w:r w:rsidDel="00F71527">
          <w:rPr>
            <w:rStyle w:val="DevConfigGray"/>
          </w:rPr>
          <w:delText xml:space="preserve"> name Native</w:delText>
        </w:r>
      </w:del>
    </w:p>
    <w:p w14:paraId="034F87B5" w14:textId="087FB7D0" w:rsidR="00503903" w:rsidRPr="00503903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231" w:author="Антон Носков" w:date="2020-07-21T19:51:00Z"/>
          <w:rStyle w:val="DevConfigGray"/>
        </w:rPr>
        <w:pPrChange w:id="232" w:author="Антон Носков" w:date="2020-07-21T19:51:00Z">
          <w:pPr>
            <w:pStyle w:val="DevConfigs"/>
          </w:pPr>
        </w:pPrChange>
      </w:pPr>
      <w:del w:id="233" w:author="Антон Носков" w:date="2020-07-21T19:51:00Z">
        <w:r w:rsidDel="00F71527">
          <w:rPr>
            <w:rStyle w:val="DevConfigGray"/>
          </w:rPr>
          <w:delText>interface FastEthernet0/1</w:delText>
        </w:r>
      </w:del>
    </w:p>
    <w:p w14:paraId="1D15D684" w14:textId="7ECD0888" w:rsidR="00503903" w:rsidRPr="00503903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234" w:author="Антон Носков" w:date="2020-07-21T19:51:00Z"/>
          <w:rStyle w:val="DevConfigGray"/>
        </w:rPr>
        <w:pPrChange w:id="235" w:author="Антон Носков" w:date="2020-07-21T19:51:00Z">
          <w:pPr>
            <w:pStyle w:val="DevConfigs"/>
          </w:pPr>
        </w:pPrChange>
      </w:pPr>
      <w:del w:id="236" w:author="Антон Носков" w:date="2020-07-21T19:51:00Z">
        <w:r w:rsidDel="00F71527">
          <w:rPr>
            <w:rStyle w:val="DevConfigGray"/>
          </w:rPr>
          <w:delText xml:space="preserve"> switchport access vlan 10</w:delText>
        </w:r>
      </w:del>
    </w:p>
    <w:p w14:paraId="67C21476" w14:textId="4F20A7C4" w:rsidR="00503903" w:rsidRPr="00503903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237" w:author="Антон Носков" w:date="2020-07-21T19:51:00Z"/>
          <w:rStyle w:val="DevConfigGray"/>
        </w:rPr>
        <w:pPrChange w:id="238" w:author="Антон Носков" w:date="2020-07-21T19:51:00Z">
          <w:pPr>
            <w:pStyle w:val="DevConfigs"/>
          </w:pPr>
        </w:pPrChange>
      </w:pPr>
      <w:del w:id="239" w:author="Антон Носков" w:date="2020-07-21T19:51:00Z">
        <w:r w:rsidDel="00F71527">
          <w:rPr>
            <w:rStyle w:val="DevConfigGray"/>
          </w:rPr>
          <w:delText xml:space="preserve"> switchport mode access</w:delText>
        </w:r>
      </w:del>
    </w:p>
    <w:p w14:paraId="1B97DE2B" w14:textId="1669C1E6" w:rsidR="00503903" w:rsidRPr="00503903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240" w:author="Антон Носков" w:date="2020-07-21T19:51:00Z"/>
          <w:rStyle w:val="DevConfigGray"/>
        </w:rPr>
        <w:pPrChange w:id="241" w:author="Антон Носков" w:date="2020-07-21T19:51:00Z">
          <w:pPr>
            <w:pStyle w:val="DevConfigs"/>
          </w:pPr>
        </w:pPrChange>
      </w:pPr>
      <w:del w:id="242" w:author="Антон Носков" w:date="2020-07-21T19:51:00Z">
        <w:r w:rsidDel="00F71527">
          <w:rPr>
            <w:rStyle w:val="DevConfigGray"/>
          </w:rPr>
          <w:delText>interface FastEthernet0/2</w:delText>
        </w:r>
      </w:del>
    </w:p>
    <w:p w14:paraId="2C32CF4B" w14:textId="28C4794F" w:rsidR="00503903" w:rsidRPr="00503903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243" w:author="Антон Носков" w:date="2020-07-21T19:51:00Z"/>
          <w:rStyle w:val="DevConfigGray"/>
        </w:rPr>
        <w:pPrChange w:id="244" w:author="Антон Носков" w:date="2020-07-21T19:51:00Z">
          <w:pPr>
            <w:pStyle w:val="DevConfigs"/>
          </w:pPr>
        </w:pPrChange>
      </w:pPr>
      <w:del w:id="245" w:author="Антон Носков" w:date="2020-07-21T19:51:00Z">
        <w:r w:rsidDel="00F71527">
          <w:rPr>
            <w:rStyle w:val="DevConfigGray"/>
          </w:rPr>
          <w:delText xml:space="preserve"> switchport access vlan 20</w:delText>
        </w:r>
      </w:del>
    </w:p>
    <w:p w14:paraId="2DB5A262" w14:textId="73BA71D6" w:rsidR="00503903" w:rsidRPr="00503903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246" w:author="Антон Носков" w:date="2020-07-21T19:51:00Z"/>
          <w:rStyle w:val="DevConfigGray"/>
        </w:rPr>
        <w:pPrChange w:id="247" w:author="Антон Носков" w:date="2020-07-21T19:51:00Z">
          <w:pPr>
            <w:pStyle w:val="DevConfigs"/>
          </w:pPr>
        </w:pPrChange>
      </w:pPr>
      <w:del w:id="248" w:author="Антон Носков" w:date="2020-07-21T19:51:00Z">
        <w:r w:rsidDel="00F71527">
          <w:rPr>
            <w:rStyle w:val="DevConfigGray"/>
          </w:rPr>
          <w:delText xml:space="preserve"> switchport mode access</w:delText>
        </w:r>
      </w:del>
    </w:p>
    <w:p w14:paraId="2C234672" w14:textId="7C05C5BF" w:rsidR="00503903" w:rsidRPr="00503903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249" w:author="Антон Носков" w:date="2020-07-21T19:51:00Z"/>
          <w:rStyle w:val="DevConfigGray"/>
        </w:rPr>
        <w:pPrChange w:id="250" w:author="Антон Носков" w:date="2020-07-21T19:51:00Z">
          <w:pPr>
            <w:pStyle w:val="DevConfigs"/>
          </w:pPr>
        </w:pPrChange>
      </w:pPr>
      <w:del w:id="251" w:author="Антон Носков" w:date="2020-07-21T19:51:00Z">
        <w:r w:rsidDel="00F71527">
          <w:rPr>
            <w:rStyle w:val="DevConfigGray"/>
          </w:rPr>
          <w:delText>interface FastEthernet0/3</w:delText>
        </w:r>
      </w:del>
    </w:p>
    <w:p w14:paraId="605249C5" w14:textId="3479A1B1" w:rsidR="00503903" w:rsidRPr="00503903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252" w:author="Антон Носков" w:date="2020-07-21T19:51:00Z"/>
          <w:rStyle w:val="DevConfigGray"/>
        </w:rPr>
        <w:pPrChange w:id="253" w:author="Антон Носков" w:date="2020-07-21T19:51:00Z">
          <w:pPr>
            <w:pStyle w:val="DevConfigs"/>
          </w:pPr>
        </w:pPrChange>
      </w:pPr>
      <w:del w:id="254" w:author="Антон Носков" w:date="2020-07-21T19:51:00Z">
        <w:r w:rsidDel="00F71527">
          <w:rPr>
            <w:rStyle w:val="DevConfigGray"/>
          </w:rPr>
          <w:delText xml:space="preserve"> switchport access vlan 30</w:delText>
        </w:r>
      </w:del>
    </w:p>
    <w:p w14:paraId="1E543657" w14:textId="6BC664BC" w:rsidR="00503903" w:rsidRPr="00503903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255" w:author="Антон Носков" w:date="2020-07-21T19:51:00Z"/>
          <w:rStyle w:val="DevConfigGray"/>
        </w:rPr>
        <w:pPrChange w:id="256" w:author="Антон Носков" w:date="2020-07-21T19:51:00Z">
          <w:pPr>
            <w:pStyle w:val="DevConfigs"/>
          </w:pPr>
        </w:pPrChange>
      </w:pPr>
      <w:del w:id="257" w:author="Антон Носков" w:date="2020-07-21T19:51:00Z">
        <w:r w:rsidDel="00F71527">
          <w:rPr>
            <w:rStyle w:val="DevConfigGray"/>
          </w:rPr>
          <w:delText xml:space="preserve"> switchport mode access</w:delText>
        </w:r>
      </w:del>
    </w:p>
    <w:p w14:paraId="1FB56127" w14:textId="468C1363" w:rsidR="00503903" w:rsidRPr="00503903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258" w:author="Антон Носков" w:date="2020-07-21T19:51:00Z"/>
          <w:rStyle w:val="DevConfigGray"/>
        </w:rPr>
        <w:pPrChange w:id="259" w:author="Антон Носков" w:date="2020-07-21T19:51:00Z">
          <w:pPr>
            <w:pStyle w:val="DevConfigs"/>
          </w:pPr>
        </w:pPrChange>
      </w:pPr>
      <w:del w:id="260" w:author="Антон Носков" w:date="2020-07-21T19:51:00Z">
        <w:r w:rsidDel="00F71527">
          <w:rPr>
            <w:rStyle w:val="DevConfigGray"/>
          </w:rPr>
          <w:delText>interface FastEthernet0/4</w:delText>
        </w:r>
      </w:del>
    </w:p>
    <w:p w14:paraId="0C5CDBD4" w14:textId="0B9AC9FC" w:rsidR="00503903" w:rsidRPr="00503903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261" w:author="Антон Носков" w:date="2020-07-21T19:51:00Z"/>
          <w:rStyle w:val="DevConfigGray"/>
        </w:rPr>
        <w:pPrChange w:id="262" w:author="Антон Носков" w:date="2020-07-21T19:51:00Z">
          <w:pPr>
            <w:pStyle w:val="DevConfigs"/>
          </w:pPr>
        </w:pPrChange>
      </w:pPr>
      <w:del w:id="263" w:author="Антон Носков" w:date="2020-07-21T19:51:00Z">
        <w:r w:rsidDel="00F71527">
          <w:rPr>
            <w:rStyle w:val="DevConfigGray"/>
          </w:rPr>
          <w:delText xml:space="preserve"> switchport access vlan 10</w:delText>
        </w:r>
      </w:del>
    </w:p>
    <w:p w14:paraId="616A1281" w14:textId="554A14B8" w:rsidR="00503903" w:rsidRPr="00503903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264" w:author="Антон Носков" w:date="2020-07-21T19:51:00Z"/>
          <w:rStyle w:val="DevConfigGray"/>
        </w:rPr>
        <w:pPrChange w:id="265" w:author="Антон Носков" w:date="2020-07-21T19:51:00Z">
          <w:pPr>
            <w:pStyle w:val="DevConfigs"/>
          </w:pPr>
        </w:pPrChange>
      </w:pPr>
      <w:del w:id="266" w:author="Антон Носков" w:date="2020-07-21T19:51:00Z">
        <w:r w:rsidDel="00F71527">
          <w:rPr>
            <w:rStyle w:val="DevConfigGray"/>
          </w:rPr>
          <w:delText xml:space="preserve"> switchport mode access</w:delText>
        </w:r>
      </w:del>
    </w:p>
    <w:p w14:paraId="3D54CB6F" w14:textId="0F35FF72" w:rsidR="00503903" w:rsidRPr="00503903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267" w:author="Антон Носков" w:date="2020-07-21T19:51:00Z"/>
          <w:rStyle w:val="DevConfigGray"/>
        </w:rPr>
        <w:pPrChange w:id="268" w:author="Антон Носков" w:date="2020-07-21T19:51:00Z">
          <w:pPr>
            <w:pStyle w:val="DevConfigs"/>
          </w:pPr>
        </w:pPrChange>
      </w:pPr>
      <w:del w:id="269" w:author="Антон Носков" w:date="2020-07-21T19:51:00Z">
        <w:r w:rsidDel="00F71527">
          <w:rPr>
            <w:rStyle w:val="DevConfigGray"/>
          </w:rPr>
          <w:delText xml:space="preserve"> switchport voice vlan 40</w:delText>
        </w:r>
      </w:del>
    </w:p>
    <w:p w14:paraId="0CC5DEDF" w14:textId="6FBAC29C" w:rsidR="00503903" w:rsidRPr="00503903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270" w:author="Антон Носков" w:date="2020-07-21T19:51:00Z"/>
          <w:rStyle w:val="DevConfigGray"/>
        </w:rPr>
        <w:pPrChange w:id="271" w:author="Антон Носков" w:date="2020-07-21T19:51:00Z">
          <w:pPr>
            <w:pStyle w:val="DevConfigs"/>
          </w:pPr>
        </w:pPrChange>
      </w:pPr>
      <w:del w:id="272" w:author="Антон Носков" w:date="2020-07-21T19:51:00Z">
        <w:r w:rsidDel="00F71527">
          <w:rPr>
            <w:rStyle w:val="DevConfigGray"/>
          </w:rPr>
          <w:delText xml:space="preserve"> mls qos trust cos</w:delText>
        </w:r>
      </w:del>
    </w:p>
    <w:p w14:paraId="1E03C9E2" w14:textId="35E93C0D" w:rsidR="00503903" w:rsidRPr="00503903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273" w:author="Антон Носков" w:date="2020-07-21T19:51:00Z"/>
          <w:rStyle w:val="DevConfigGray"/>
        </w:rPr>
        <w:pPrChange w:id="274" w:author="Антон Носков" w:date="2020-07-21T19:51:00Z">
          <w:pPr>
            <w:pStyle w:val="DevConfigs"/>
          </w:pPr>
        </w:pPrChange>
      </w:pPr>
      <w:del w:id="275" w:author="Антон Носков" w:date="2020-07-21T19:51:00Z">
        <w:r w:rsidDel="00F71527">
          <w:rPr>
            <w:rStyle w:val="DevConfigGray"/>
          </w:rPr>
          <w:delText>interface GigabitEthernet0/2</w:delText>
        </w:r>
      </w:del>
    </w:p>
    <w:p w14:paraId="1264B7C6" w14:textId="6B7B9AE1" w:rsidR="00503903" w:rsidRPr="00503903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276" w:author="Антон Носков" w:date="2020-07-21T19:51:00Z"/>
          <w:rStyle w:val="DevConfigGray"/>
        </w:rPr>
        <w:pPrChange w:id="277" w:author="Антон Носков" w:date="2020-07-21T19:51:00Z">
          <w:pPr>
            <w:pStyle w:val="DevConfigs"/>
          </w:pPr>
        </w:pPrChange>
      </w:pPr>
      <w:del w:id="278" w:author="Антон Носков" w:date="2020-07-21T19:51:00Z">
        <w:r w:rsidDel="00F71527">
          <w:rPr>
            <w:rStyle w:val="DevConfigGray"/>
          </w:rPr>
          <w:delText xml:space="preserve"> switchport trunk native vlan 100</w:delText>
        </w:r>
      </w:del>
    </w:p>
    <w:p w14:paraId="1A3F48A5" w14:textId="1DCADD10" w:rsidR="00503903" w:rsidRPr="00503903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279" w:author="Антон Носков" w:date="2020-07-21T19:51:00Z"/>
          <w:rStyle w:val="DevConfigGray"/>
        </w:rPr>
        <w:pPrChange w:id="280" w:author="Антон Носков" w:date="2020-07-21T19:51:00Z">
          <w:pPr>
            <w:pStyle w:val="DevConfigs"/>
          </w:pPr>
        </w:pPrChange>
      </w:pPr>
      <w:del w:id="281" w:author="Антон Носков" w:date="2020-07-21T19:51:00Z">
        <w:r w:rsidDel="00F71527">
          <w:rPr>
            <w:rStyle w:val="DevConfigGray"/>
          </w:rPr>
          <w:delText xml:space="preserve"> switchport mode trunk</w:delText>
        </w:r>
      </w:del>
    </w:p>
    <w:p w14:paraId="08D29652" w14:textId="3E778BFB" w:rsidR="00503903" w:rsidRPr="00503903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282" w:author="Антон Носков" w:date="2020-07-21T19:51:00Z"/>
          <w:rStyle w:val="DevConfigGray"/>
        </w:rPr>
        <w:pPrChange w:id="283" w:author="Антон Носков" w:date="2020-07-21T19:51:00Z">
          <w:pPr>
            <w:pStyle w:val="DevConfigs"/>
          </w:pPr>
        </w:pPrChange>
      </w:pPr>
      <w:del w:id="284" w:author="Антон Носков" w:date="2020-07-21T19:51:00Z">
        <w:r w:rsidDel="00F71527">
          <w:rPr>
            <w:rStyle w:val="DevConfigGray"/>
          </w:rPr>
          <w:delText>interface Vlan99</w:delText>
        </w:r>
      </w:del>
    </w:p>
    <w:p w14:paraId="59CA811F" w14:textId="7A8E2C9C" w:rsidR="00503903" w:rsidRPr="00503903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285" w:author="Антон Носков" w:date="2020-07-21T19:51:00Z"/>
          <w:rStyle w:val="DevConfigGray"/>
        </w:rPr>
        <w:pPrChange w:id="286" w:author="Антон Носков" w:date="2020-07-21T19:51:00Z">
          <w:pPr>
            <w:pStyle w:val="DevConfigs"/>
          </w:pPr>
        </w:pPrChange>
      </w:pPr>
      <w:del w:id="287" w:author="Антон Носков" w:date="2020-07-21T19:51:00Z">
        <w:r w:rsidDel="00F71527">
          <w:rPr>
            <w:rStyle w:val="DevConfigGray"/>
          </w:rPr>
          <w:delText>ip address 192.168.99.254 255.255.255.0</w:delText>
        </w:r>
      </w:del>
    </w:p>
    <w:p w14:paraId="661EFE7A" w14:textId="3B5258D4" w:rsidR="00503903" w:rsidRPr="00503903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rStyle w:val="DevConfigGray"/>
        </w:rPr>
        <w:pPrChange w:id="288" w:author="Антон Носков" w:date="2020-07-21T19:51:00Z">
          <w:pPr>
            <w:pStyle w:val="DevConfigs"/>
          </w:pPr>
        </w:pPrChange>
      </w:pPr>
      <w:del w:id="289" w:author="Антон Носков" w:date="2020-07-21T19:51:00Z">
        <w:r w:rsidDel="00F71527">
          <w:rPr>
            <w:rStyle w:val="DevConfigGray"/>
          </w:rPr>
          <w:delText>end</w:delText>
        </w:r>
      </w:del>
    </w:p>
    <w:sectPr w:rsidR="00503903" w:rsidRPr="00503903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5F8957" w14:textId="77777777" w:rsidR="00A96AB6" w:rsidRDefault="00A96AB6" w:rsidP="00710659">
      <w:pPr>
        <w:spacing w:after="0" w:line="240" w:lineRule="auto"/>
      </w:pPr>
      <w:r>
        <w:separator/>
      </w:r>
    </w:p>
    <w:p w14:paraId="6424BC99" w14:textId="77777777" w:rsidR="00A96AB6" w:rsidRDefault="00A96AB6"/>
  </w:endnote>
  <w:endnote w:type="continuationSeparator" w:id="0">
    <w:p w14:paraId="4E043CF8" w14:textId="77777777" w:rsidR="00A96AB6" w:rsidRDefault="00A96AB6" w:rsidP="00710659">
      <w:pPr>
        <w:spacing w:after="0" w:line="240" w:lineRule="auto"/>
      </w:pPr>
      <w:r>
        <w:continuationSeparator/>
      </w:r>
    </w:p>
    <w:p w14:paraId="13A3DC86" w14:textId="77777777" w:rsidR="00A96AB6" w:rsidRDefault="00A96A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5844F3" w14:textId="353769C8" w:rsidR="006608F4" w:rsidRPr="00882B63" w:rsidRDefault="006608F4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del w:id="290" w:author="Антон Носков" w:date="2020-07-21T19:51:00Z">
          <w:r w:rsidDel="00F71527">
            <w:delText>2019 г.</w:delText>
          </w:r>
        </w:del>
        <w:ins w:id="291" w:author="Антон Носков" w:date="2020-07-21T19:51:00Z">
          <w:r w:rsidR="00F71527">
            <w:t>2019 г.</w:t>
          </w:r>
        </w:ins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ins w:id="292" w:author="Антон Носков" w:date="2020-07-21T19:51:00Z">
      <w:r w:rsidR="00F71527">
        <w:rPr>
          <w:noProof/>
        </w:rPr>
        <w:t>гггг</w:t>
      </w:r>
    </w:ins>
    <w:del w:id="293" w:author="Антон Носков" w:date="2020-07-21T19:51:00Z">
      <w:r w:rsidR="003A3F78" w:rsidDel="00F71527">
        <w:rPr>
          <w:noProof/>
        </w:rPr>
        <w:delText>2019</w:delText>
      </w:r>
    </w:del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2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277EC" w14:textId="5DC0CAB8" w:rsidR="006608F4" w:rsidRPr="00882B63" w:rsidRDefault="006608F4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del w:id="294" w:author="Антон Носков" w:date="2020-07-21T19:51:00Z">
          <w:r w:rsidDel="00F71527">
            <w:delText>2019 г.</w:delText>
          </w:r>
        </w:del>
        <w:ins w:id="295" w:author="Антон Носков" w:date="2020-07-21T19:51:00Z">
          <w:r w:rsidR="00F71527">
            <w:t>2019 г.</w:t>
          </w:r>
        </w:ins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ins w:id="296" w:author="Антон Носков" w:date="2020-07-21T19:51:00Z">
      <w:r w:rsidR="00F71527">
        <w:rPr>
          <w:noProof/>
        </w:rPr>
        <w:t>гггг</w:t>
      </w:r>
    </w:ins>
    <w:del w:id="297" w:author="Антон Носков" w:date="2020-07-21T19:51:00Z">
      <w:r w:rsidR="003A3F78" w:rsidDel="00F71527">
        <w:rPr>
          <w:noProof/>
        </w:rPr>
        <w:delText>2019</w:delText>
      </w:r>
    </w:del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D291EC" w14:textId="77777777" w:rsidR="00A96AB6" w:rsidRDefault="00A96AB6" w:rsidP="00710659">
      <w:pPr>
        <w:spacing w:after="0" w:line="240" w:lineRule="auto"/>
      </w:pPr>
      <w:r>
        <w:separator/>
      </w:r>
    </w:p>
    <w:p w14:paraId="4934BEBC" w14:textId="77777777" w:rsidR="00A96AB6" w:rsidRDefault="00A96AB6"/>
  </w:footnote>
  <w:footnote w:type="continuationSeparator" w:id="0">
    <w:p w14:paraId="3CE2A882" w14:textId="77777777" w:rsidR="00A96AB6" w:rsidRDefault="00A96AB6" w:rsidP="00710659">
      <w:pPr>
        <w:spacing w:after="0" w:line="240" w:lineRule="auto"/>
      </w:pPr>
      <w:r>
        <w:continuationSeparator/>
      </w:r>
    </w:p>
    <w:p w14:paraId="5E675413" w14:textId="77777777" w:rsidR="00A96AB6" w:rsidRDefault="00A96A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Заголовок"/>
      <w:tag w:val=""/>
      <w:id w:val="-1711953976"/>
      <w:placeholder>
        <w:docPart w:val="7312B986538343048EF78979CBA7466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EEEE968" w14:textId="77777777" w:rsidR="006608F4" w:rsidRDefault="006608F4" w:rsidP="008402F2">
        <w:pPr>
          <w:pStyle w:val="PageHead"/>
        </w:pPr>
        <w:r>
          <w:t>Packet Tracer — реализация VLAN и транков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CE523" w14:textId="77777777" w:rsidR="006608F4" w:rsidRDefault="006608F4" w:rsidP="006C3FCF">
    <w:pPr>
      <w:ind w:left="-288"/>
    </w:pPr>
    <w:r>
      <w:rPr>
        <w:noProof/>
      </w:rPr>
      <w:drawing>
        <wp:inline distT="0" distB="0" distL="0" distR="0" wp14:anchorId="5780B6B5" wp14:editId="7FEE23E1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534CF40E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Антон Носков">
    <w15:presenceInfo w15:providerId="Windows Live" w15:userId="ae630ea32aa8aa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zM7UwMjYytTSxMDFQ0lEKTi0uzszPAykwrAUAjt61YiwAAAA="/>
  </w:docVars>
  <w:rsids>
    <w:rsidRoot w:val="00770BC7"/>
    <w:rsid w:val="00001BDF"/>
    <w:rsid w:val="000020D9"/>
    <w:rsid w:val="0000380F"/>
    <w:rsid w:val="0000410D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77F1C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D6D1B"/>
    <w:rsid w:val="000E163D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3E4C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2125"/>
    <w:rsid w:val="001B4B09"/>
    <w:rsid w:val="001B67D8"/>
    <w:rsid w:val="001B6F95"/>
    <w:rsid w:val="001C05A1"/>
    <w:rsid w:val="001C1D9E"/>
    <w:rsid w:val="001C5998"/>
    <w:rsid w:val="001C7C3B"/>
    <w:rsid w:val="001D43D9"/>
    <w:rsid w:val="001D5B6F"/>
    <w:rsid w:val="001E0AB8"/>
    <w:rsid w:val="001E38E0"/>
    <w:rsid w:val="001E3D49"/>
    <w:rsid w:val="001E4E72"/>
    <w:rsid w:val="001E62B3"/>
    <w:rsid w:val="001E6424"/>
    <w:rsid w:val="001F0171"/>
    <w:rsid w:val="001F0D77"/>
    <w:rsid w:val="001F643A"/>
    <w:rsid w:val="001F7DD8"/>
    <w:rsid w:val="00201928"/>
    <w:rsid w:val="00201B16"/>
    <w:rsid w:val="00203E26"/>
    <w:rsid w:val="0020449C"/>
    <w:rsid w:val="00210D2F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476E8"/>
    <w:rsid w:val="002506CF"/>
    <w:rsid w:val="0025107F"/>
    <w:rsid w:val="00260CD4"/>
    <w:rsid w:val="002639D8"/>
    <w:rsid w:val="00263AB9"/>
    <w:rsid w:val="00265F77"/>
    <w:rsid w:val="00266C83"/>
    <w:rsid w:val="00270FCC"/>
    <w:rsid w:val="002768DC"/>
    <w:rsid w:val="00294C8F"/>
    <w:rsid w:val="00296F0B"/>
    <w:rsid w:val="002A0B2E"/>
    <w:rsid w:val="002A0DC1"/>
    <w:rsid w:val="002A6C56"/>
    <w:rsid w:val="002C04C4"/>
    <w:rsid w:val="002C090C"/>
    <w:rsid w:val="002C1243"/>
    <w:rsid w:val="002C1815"/>
    <w:rsid w:val="002C3B6E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5F59"/>
    <w:rsid w:val="003071FF"/>
    <w:rsid w:val="00310652"/>
    <w:rsid w:val="00310BDC"/>
    <w:rsid w:val="00311065"/>
    <w:rsid w:val="00311361"/>
    <w:rsid w:val="0031371D"/>
    <w:rsid w:val="0031789F"/>
    <w:rsid w:val="00320788"/>
    <w:rsid w:val="003233A3"/>
    <w:rsid w:val="00334C33"/>
    <w:rsid w:val="0034220F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86231"/>
    <w:rsid w:val="00390C38"/>
    <w:rsid w:val="00392748"/>
    <w:rsid w:val="00392C65"/>
    <w:rsid w:val="00392ED5"/>
    <w:rsid w:val="003A19DC"/>
    <w:rsid w:val="003A1B45"/>
    <w:rsid w:val="003A1D65"/>
    <w:rsid w:val="003A220C"/>
    <w:rsid w:val="003A3F78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5E4A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1BB7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A6AED"/>
    <w:rsid w:val="004B023D"/>
    <w:rsid w:val="004C0909"/>
    <w:rsid w:val="004C3F97"/>
    <w:rsid w:val="004C409B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4F7A53"/>
    <w:rsid w:val="0050390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255D5"/>
    <w:rsid w:val="005275F9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84A60"/>
    <w:rsid w:val="00592329"/>
    <w:rsid w:val="00593386"/>
    <w:rsid w:val="00596998"/>
    <w:rsid w:val="0059790F"/>
    <w:rsid w:val="005A6E62"/>
    <w:rsid w:val="005B2FB3"/>
    <w:rsid w:val="005B65F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54CC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608F4"/>
    <w:rsid w:val="00672919"/>
    <w:rsid w:val="0067364D"/>
    <w:rsid w:val="00677544"/>
    <w:rsid w:val="00681687"/>
    <w:rsid w:val="00686295"/>
    <w:rsid w:val="00686587"/>
    <w:rsid w:val="00687CC3"/>
    <w:rsid w:val="006904CF"/>
    <w:rsid w:val="00691F6B"/>
    <w:rsid w:val="00695EE2"/>
    <w:rsid w:val="0069660B"/>
    <w:rsid w:val="006A11EF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0683B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0A1F"/>
    <w:rsid w:val="00770BC7"/>
    <w:rsid w:val="0077125A"/>
    <w:rsid w:val="0078405B"/>
    <w:rsid w:val="00784CFC"/>
    <w:rsid w:val="00785214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48CD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776EF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7ED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83D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3B77"/>
    <w:rsid w:val="00996053"/>
    <w:rsid w:val="009979AA"/>
    <w:rsid w:val="009A0B2F"/>
    <w:rsid w:val="009A1CF4"/>
    <w:rsid w:val="009A37D7"/>
    <w:rsid w:val="009A482B"/>
    <w:rsid w:val="009A4E17"/>
    <w:rsid w:val="009A6955"/>
    <w:rsid w:val="009B341C"/>
    <w:rsid w:val="009B5747"/>
    <w:rsid w:val="009B5D84"/>
    <w:rsid w:val="009C0B81"/>
    <w:rsid w:val="009C261A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2127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AB6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4A9B"/>
    <w:rsid w:val="00AE56C0"/>
    <w:rsid w:val="00AF7ACC"/>
    <w:rsid w:val="00B00914"/>
    <w:rsid w:val="00B02A8E"/>
    <w:rsid w:val="00B052EE"/>
    <w:rsid w:val="00B1081F"/>
    <w:rsid w:val="00B111C8"/>
    <w:rsid w:val="00B23C37"/>
    <w:rsid w:val="00B2496B"/>
    <w:rsid w:val="00B27499"/>
    <w:rsid w:val="00B3010D"/>
    <w:rsid w:val="00B30E5D"/>
    <w:rsid w:val="00B35151"/>
    <w:rsid w:val="00B433F2"/>
    <w:rsid w:val="00B458E8"/>
    <w:rsid w:val="00B5397B"/>
    <w:rsid w:val="00B53EE9"/>
    <w:rsid w:val="00B54273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4BBD"/>
    <w:rsid w:val="00BD6D76"/>
    <w:rsid w:val="00BE56B3"/>
    <w:rsid w:val="00BE676D"/>
    <w:rsid w:val="00BF04E8"/>
    <w:rsid w:val="00BF16BF"/>
    <w:rsid w:val="00BF4D1F"/>
    <w:rsid w:val="00BF76BE"/>
    <w:rsid w:val="00BF7C2D"/>
    <w:rsid w:val="00C02A73"/>
    <w:rsid w:val="00C063D2"/>
    <w:rsid w:val="00C07FD9"/>
    <w:rsid w:val="00C10955"/>
    <w:rsid w:val="00C11C4D"/>
    <w:rsid w:val="00C13B9F"/>
    <w:rsid w:val="00C162C0"/>
    <w:rsid w:val="00C1712C"/>
    <w:rsid w:val="00C20634"/>
    <w:rsid w:val="00C212E0"/>
    <w:rsid w:val="00C23E16"/>
    <w:rsid w:val="00C27E37"/>
    <w:rsid w:val="00C32713"/>
    <w:rsid w:val="00C351B8"/>
    <w:rsid w:val="00C40063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4274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CF7CCF"/>
    <w:rsid w:val="00D00513"/>
    <w:rsid w:val="00D00D7D"/>
    <w:rsid w:val="00D02A09"/>
    <w:rsid w:val="00D030AE"/>
    <w:rsid w:val="00D139C8"/>
    <w:rsid w:val="00D17F81"/>
    <w:rsid w:val="00D21403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209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2BB3"/>
    <w:rsid w:val="00DE6F44"/>
    <w:rsid w:val="00DF1B58"/>
    <w:rsid w:val="00E009DA"/>
    <w:rsid w:val="00E037D9"/>
    <w:rsid w:val="00E04927"/>
    <w:rsid w:val="00E11A48"/>
    <w:rsid w:val="00E130EB"/>
    <w:rsid w:val="00E13E46"/>
    <w:rsid w:val="00E162CD"/>
    <w:rsid w:val="00E17FA5"/>
    <w:rsid w:val="00E21BFE"/>
    <w:rsid w:val="00E21C88"/>
    <w:rsid w:val="00E223AC"/>
    <w:rsid w:val="00E26930"/>
    <w:rsid w:val="00E27257"/>
    <w:rsid w:val="00E27F4F"/>
    <w:rsid w:val="00E305A7"/>
    <w:rsid w:val="00E449D0"/>
    <w:rsid w:val="00E44A34"/>
    <w:rsid w:val="00E4506A"/>
    <w:rsid w:val="00E53F99"/>
    <w:rsid w:val="00E56510"/>
    <w:rsid w:val="00E61794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01A7"/>
    <w:rsid w:val="00EB3082"/>
    <w:rsid w:val="00EB6C33"/>
    <w:rsid w:val="00EC6F62"/>
    <w:rsid w:val="00ED2403"/>
    <w:rsid w:val="00ED2EA2"/>
    <w:rsid w:val="00ED6019"/>
    <w:rsid w:val="00ED7830"/>
    <w:rsid w:val="00EE2BFF"/>
    <w:rsid w:val="00EE3909"/>
    <w:rsid w:val="00EE6F4B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34F09"/>
    <w:rsid w:val="00F4135D"/>
    <w:rsid w:val="00F41F1B"/>
    <w:rsid w:val="00F46301"/>
    <w:rsid w:val="00F46BD9"/>
    <w:rsid w:val="00F50028"/>
    <w:rsid w:val="00F60BE0"/>
    <w:rsid w:val="00F6280E"/>
    <w:rsid w:val="00F638C3"/>
    <w:rsid w:val="00F7050A"/>
    <w:rsid w:val="00F71527"/>
    <w:rsid w:val="00F75533"/>
    <w:rsid w:val="00F8036D"/>
    <w:rsid w:val="00F809DC"/>
    <w:rsid w:val="00F81EBB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4B7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42170"/>
  <w15:docId w15:val="{47B442C7-BE8A-418B-A31C-1D6308504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EB01A7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EB01A7"/>
    <w:pPr>
      <w:keepNext/>
      <w:numPr>
        <w:ilvl w:val="1"/>
        <w:numId w:val="5"/>
      </w:numPr>
      <w:spacing w:before="240" w:after="120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EB01A7"/>
    <w:pPr>
      <w:keepNext/>
      <w:numPr>
        <w:ilvl w:val="2"/>
        <w:numId w:val="5"/>
      </w:numPr>
      <w:spacing w:before="120" w:after="12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EB01A7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EB01A7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BD4BBD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075EA9"/>
    <w:rPr>
      <w:rFonts w:eastAsia="Times New Roman"/>
      <w:bCs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EB01A7"/>
    <w:rPr>
      <w:rFonts w:eastAsia="Times New Roman"/>
      <w:b/>
      <w:bCs/>
      <w:sz w:val="24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Documents\CCNA%207.0\Lab_Template%20-%20ILM_2019_Accessibility%20-%20NO%20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312B986538343048EF78979CBA74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5923D-4221-4298-B753-F2955A84D2CF}"/>
      </w:docPartPr>
      <w:docPartBody>
        <w:p w:rsidR="00617D0F" w:rsidRDefault="00030A9E">
          <w:pPr>
            <w:pStyle w:val="7312B986538343048EF78979CBA74669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A9E"/>
    <w:rsid w:val="00030A9E"/>
    <w:rsid w:val="00363CB1"/>
    <w:rsid w:val="00437459"/>
    <w:rsid w:val="0045464A"/>
    <w:rsid w:val="004C7AB5"/>
    <w:rsid w:val="004F5E7C"/>
    <w:rsid w:val="00617D0F"/>
    <w:rsid w:val="007B4C12"/>
    <w:rsid w:val="009129BA"/>
    <w:rsid w:val="009B0B77"/>
    <w:rsid w:val="00B7469B"/>
    <w:rsid w:val="00BA5E5A"/>
    <w:rsid w:val="00E6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7312B986538343048EF78979CBA74669">
    <w:name w:val="7312B986538343048EF78979CBA746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C947C7-0912-415D-8B87-CA9E63E6D2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2ACD91-7631-483D-B8F0-2FDAB47C63F8}"/>
</file>

<file path=customXml/itemProps3.xml><?xml version="1.0" encoding="utf-8"?>
<ds:datastoreItem xmlns:ds="http://schemas.openxmlformats.org/officeDocument/2006/customXml" ds:itemID="{BCD65EDC-5AA1-4276-AFE3-4DC374D0156D}"/>
</file>

<file path=customXml/itemProps4.xml><?xml version="1.0" encoding="utf-8"?>
<ds:datastoreItem xmlns:ds="http://schemas.openxmlformats.org/officeDocument/2006/customXml" ds:itemID="{1B04812D-5F36-4C89-A913-70EB36E7CA73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 - NO CONTENT</Template>
  <TotalTime>0</TotalTime>
  <Pages>2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Implement VLANs and Trunking</vt:lpstr>
    </vt:vector>
  </TitlesOfParts>
  <Company>Cisco Systems, Inc.</Company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— реализация VLAN и транков</dc:title>
  <dc:creator>Martin Benson</dc:creator>
  <dc:description>2019 г.</dc:description>
  <cp:lastModifiedBy>Антон Носков</cp:lastModifiedBy>
  <cp:revision>6</cp:revision>
  <cp:lastPrinted>2019-10-24T01:22:00Z</cp:lastPrinted>
  <dcterms:created xsi:type="dcterms:W3CDTF">2019-10-24T01:22:00Z</dcterms:created>
  <dcterms:modified xsi:type="dcterms:W3CDTF">2020-07-21T16:51:00Z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